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E563CEF" w14:textId="64C27562" w:rsidR="008E7476" w:rsidRPr="00BA2AAF" w:rsidRDefault="00BB6B4C" w:rsidP="00724EC3">
      <w:pPr>
        <w:rPr>
          <w:rFonts w:asciiTheme="minorHAnsi" w:hAnsiTheme="minorHAnsi"/>
        </w:rPr>
      </w:pPr>
      <w:bookmarkStart w:id="0" w:name="OLE_LINK15"/>
      <w:bookmarkStart w:id="1" w:name="OLE_LINK16"/>
      <w:del w:id="2" w:author="Matthew Waite" w:date="2015-09-03T08:56:00Z">
        <w:r w:rsidDel="001B168F">
          <w:rPr>
            <w:rFonts w:asciiTheme="minorHAnsi" w:hAnsiTheme="minorHAnsi"/>
          </w:rPr>
          <w:delText>COURSE NAME</w:delText>
        </w:r>
      </w:del>
      <w:ins w:id="3" w:author="Matthew Waite" w:date="2015-09-03T08:56:00Z">
        <w:r w:rsidR="001B168F">
          <w:rPr>
            <w:rFonts w:asciiTheme="minorHAnsi" w:hAnsiTheme="minorHAnsi"/>
          </w:rPr>
          <w:t>CSCE100 Intro to Informatics</w:t>
        </w:r>
      </w:ins>
    </w:p>
    <w:p w14:paraId="7D6C8845" w14:textId="5CCEBE3F" w:rsidR="008E7476" w:rsidRPr="00BA2AAF" w:rsidRDefault="008E7476" w:rsidP="008E7476">
      <w:pPr>
        <w:pStyle w:val="Title"/>
        <w:rPr>
          <w:rFonts w:asciiTheme="minorHAnsi" w:hAnsiTheme="minorHAnsi"/>
        </w:rPr>
      </w:pPr>
      <w:r w:rsidRPr="00BA2AAF">
        <w:rPr>
          <w:rFonts w:asciiTheme="minorHAnsi" w:hAnsiTheme="minorHAnsi"/>
        </w:rPr>
        <w:t xml:space="preserve">Exercise </w:t>
      </w:r>
      <w:r w:rsidR="00D21D63">
        <w:rPr>
          <w:rFonts w:asciiTheme="minorHAnsi" w:hAnsiTheme="minorHAnsi"/>
        </w:rPr>
        <w:t>0</w:t>
      </w:r>
      <w:r w:rsidRPr="00BA2AAF">
        <w:rPr>
          <w:rFonts w:asciiTheme="minorHAnsi" w:hAnsiTheme="minorHAnsi"/>
        </w:rPr>
        <w:t xml:space="preserve">: </w:t>
      </w:r>
      <w:r w:rsidR="00D21D63">
        <w:rPr>
          <w:rFonts w:asciiTheme="minorHAnsi" w:hAnsiTheme="minorHAnsi"/>
        </w:rPr>
        <w:t>Introduction Exercise</w:t>
      </w:r>
      <w:r w:rsidR="001D28DC" w:rsidRPr="00BA2AAF">
        <w:rPr>
          <w:rFonts w:asciiTheme="minorHAnsi" w:hAnsiTheme="minorHAnsi"/>
        </w:rPr>
        <w:t xml:space="preserve"> </w:t>
      </w:r>
    </w:p>
    <w:p w14:paraId="47B4AB30" w14:textId="2BEFF7E4" w:rsidR="008E7476" w:rsidRPr="00BA2AAF" w:rsidRDefault="008E7476" w:rsidP="008E7476">
      <w:pPr>
        <w:rPr>
          <w:rFonts w:asciiTheme="minorHAnsi" w:hAnsiTheme="minorHAnsi"/>
        </w:rPr>
      </w:pPr>
      <w:r w:rsidRPr="00BA2AAF">
        <w:rPr>
          <w:rFonts w:asciiTheme="minorHAnsi" w:hAnsiTheme="minorHAnsi"/>
        </w:rPr>
        <w:t xml:space="preserve">Assigned: </w:t>
      </w:r>
      <w:del w:id="4" w:author="Matthew Waite" w:date="2015-09-03T08:56:00Z">
        <w:r w:rsidR="00BB6B4C" w:rsidDel="001B168F">
          <w:rPr>
            <w:rFonts w:asciiTheme="minorHAnsi" w:hAnsiTheme="minorHAnsi"/>
            <w:b/>
          </w:rPr>
          <w:delText>XXX</w:delText>
        </w:r>
      </w:del>
      <w:ins w:id="5" w:author="Matthew Waite" w:date="2015-09-03T08:56:00Z">
        <w:r w:rsidR="001B168F">
          <w:rPr>
            <w:rFonts w:asciiTheme="minorHAnsi" w:hAnsiTheme="minorHAnsi"/>
            <w:b/>
          </w:rPr>
          <w:t>Sept. 3</w:t>
        </w:r>
      </w:ins>
    </w:p>
    <w:p w14:paraId="79182E78" w14:textId="71AF9550" w:rsidR="008E7476" w:rsidRPr="00BA2AAF" w:rsidRDefault="008E7476" w:rsidP="008E7476">
      <w:pPr>
        <w:rPr>
          <w:rFonts w:asciiTheme="minorHAnsi" w:hAnsiTheme="minorHAnsi"/>
        </w:rPr>
      </w:pPr>
      <w:r w:rsidRPr="00BA2AAF">
        <w:rPr>
          <w:rFonts w:asciiTheme="minorHAnsi" w:hAnsiTheme="minorHAnsi"/>
        </w:rPr>
        <w:t xml:space="preserve">Due: </w:t>
      </w:r>
      <w:r w:rsidR="001B168F" w:rsidRPr="001B168F">
        <w:rPr>
          <w:rFonts w:asciiTheme="minorHAnsi" w:hAnsiTheme="minorHAnsi"/>
          <w:b/>
        </w:rPr>
        <w:t xml:space="preserve">Tuesday </w:t>
      </w:r>
      <w:ins w:id="6" w:author="Matthew Waite" w:date="2015-09-03T08:57:00Z">
        <w:r w:rsidR="001B168F" w:rsidRPr="001B168F">
          <w:rPr>
            <w:rFonts w:asciiTheme="minorHAnsi" w:hAnsiTheme="minorHAnsi"/>
            <w:b/>
          </w:rPr>
          <w:t>Sept. 8</w:t>
        </w:r>
      </w:ins>
      <w:r w:rsidR="001B168F" w:rsidRPr="001B168F">
        <w:rPr>
          <w:rFonts w:asciiTheme="minorHAnsi" w:hAnsiTheme="minorHAnsi"/>
          <w:b/>
        </w:rPr>
        <w:t>, 9:30 a.m.</w:t>
      </w:r>
      <w:bookmarkStart w:id="7" w:name="_GoBack"/>
      <w:bookmarkEnd w:id="7"/>
      <w:del w:id="8" w:author="Matthew Waite" w:date="2015-09-03T08:56:00Z">
        <w:r w:rsidR="00BB6B4C" w:rsidDel="001B168F">
          <w:rPr>
            <w:rFonts w:asciiTheme="minorHAnsi" w:hAnsiTheme="minorHAnsi"/>
            <w:b/>
          </w:rPr>
          <w:delText>XXX</w:delText>
        </w:r>
      </w:del>
    </w:p>
    <w:p w14:paraId="2FBBB039" w14:textId="77777777" w:rsidR="008E7476" w:rsidRPr="00BA2AAF" w:rsidRDefault="008E7476" w:rsidP="008E7476">
      <w:pPr>
        <w:pStyle w:val="Heading1"/>
        <w:rPr>
          <w:rFonts w:asciiTheme="minorHAnsi" w:hAnsiTheme="minorHAnsi"/>
        </w:rPr>
      </w:pPr>
      <w:r w:rsidRPr="00BA2AAF">
        <w:rPr>
          <w:rFonts w:asciiTheme="minorHAnsi" w:hAnsiTheme="minorHAnsi"/>
        </w:rPr>
        <w:t>Objectives</w:t>
      </w:r>
    </w:p>
    <w:p w14:paraId="5B098392" w14:textId="77777777" w:rsidR="00125CC8" w:rsidRDefault="00125CC8" w:rsidP="008E7476">
      <w:pPr>
        <w:rPr>
          <w:rFonts w:asciiTheme="minorHAnsi" w:hAnsiTheme="minorHAnsi"/>
        </w:rPr>
      </w:pPr>
    </w:p>
    <w:p w14:paraId="4E6453A5" w14:textId="77777777" w:rsidR="008E7476" w:rsidRPr="00BA2AAF" w:rsidRDefault="008E7476" w:rsidP="008E7476">
      <w:pPr>
        <w:rPr>
          <w:rFonts w:asciiTheme="minorHAnsi" w:hAnsiTheme="minorHAnsi"/>
        </w:rPr>
      </w:pPr>
      <w:r w:rsidRPr="00BA2AAF">
        <w:rPr>
          <w:rFonts w:asciiTheme="minorHAnsi" w:hAnsiTheme="minorHAnsi"/>
        </w:rPr>
        <w:t>The objectives of this exercise:</w:t>
      </w:r>
    </w:p>
    <w:p w14:paraId="59573A0D" w14:textId="51EFFF27" w:rsidR="00D21D63" w:rsidRDefault="00C22946" w:rsidP="003B0A9B">
      <w:pPr>
        <w:pStyle w:val="ListParagraph"/>
        <w:numPr>
          <w:ilvl w:val="0"/>
          <w:numId w:val="1"/>
        </w:numPr>
        <w:rPr>
          <w:rFonts w:asciiTheme="minorHAnsi" w:hAnsiTheme="minorHAnsi"/>
          <w:sz w:val="22"/>
          <w:szCs w:val="22"/>
        </w:rPr>
      </w:pPr>
      <w:r>
        <w:rPr>
          <w:rFonts w:asciiTheme="minorHAnsi" w:hAnsiTheme="minorHAnsi"/>
          <w:sz w:val="22"/>
          <w:szCs w:val="22"/>
        </w:rPr>
        <w:t xml:space="preserve">Learning </w:t>
      </w:r>
      <w:r w:rsidR="00D21D63">
        <w:rPr>
          <w:rFonts w:asciiTheme="minorHAnsi" w:hAnsiTheme="minorHAnsi"/>
          <w:sz w:val="22"/>
          <w:szCs w:val="22"/>
        </w:rPr>
        <w:t>how to log in to the Written Agora site</w:t>
      </w:r>
    </w:p>
    <w:p w14:paraId="77437C00" w14:textId="147B535D" w:rsidR="00D21D63" w:rsidRDefault="00D21D63" w:rsidP="003B0A9B">
      <w:pPr>
        <w:pStyle w:val="ListParagraph"/>
        <w:numPr>
          <w:ilvl w:val="0"/>
          <w:numId w:val="1"/>
        </w:numPr>
        <w:rPr>
          <w:rFonts w:asciiTheme="minorHAnsi" w:hAnsiTheme="minorHAnsi"/>
          <w:sz w:val="22"/>
          <w:szCs w:val="22"/>
        </w:rPr>
      </w:pPr>
      <w:r>
        <w:rPr>
          <w:rFonts w:asciiTheme="minorHAnsi" w:hAnsiTheme="minorHAnsi"/>
          <w:sz w:val="22"/>
          <w:szCs w:val="22"/>
        </w:rPr>
        <w:t>Learning how to create a wiki page for the group</w:t>
      </w:r>
    </w:p>
    <w:p w14:paraId="5A39E4C9" w14:textId="0BE33FC7" w:rsidR="00D21D63" w:rsidRDefault="00D21D63" w:rsidP="003B0A9B">
      <w:pPr>
        <w:pStyle w:val="ListParagraph"/>
        <w:numPr>
          <w:ilvl w:val="0"/>
          <w:numId w:val="1"/>
        </w:numPr>
        <w:rPr>
          <w:rFonts w:asciiTheme="minorHAnsi" w:hAnsiTheme="minorHAnsi"/>
          <w:sz w:val="22"/>
          <w:szCs w:val="22"/>
        </w:rPr>
      </w:pPr>
      <w:r>
        <w:rPr>
          <w:rFonts w:asciiTheme="minorHAnsi" w:hAnsiTheme="minorHAnsi"/>
          <w:sz w:val="22"/>
          <w:szCs w:val="22"/>
        </w:rPr>
        <w:t>Learning how to add and revise content on the wiki page</w:t>
      </w:r>
    </w:p>
    <w:p w14:paraId="7A0AD03A" w14:textId="13FA5AD2" w:rsidR="00D21D63" w:rsidRDefault="00D21D63" w:rsidP="003B0A9B">
      <w:pPr>
        <w:pStyle w:val="ListParagraph"/>
        <w:numPr>
          <w:ilvl w:val="0"/>
          <w:numId w:val="1"/>
        </w:numPr>
        <w:rPr>
          <w:rFonts w:asciiTheme="minorHAnsi" w:hAnsiTheme="minorHAnsi"/>
          <w:sz w:val="22"/>
          <w:szCs w:val="22"/>
        </w:rPr>
      </w:pPr>
      <w:r>
        <w:rPr>
          <w:rFonts w:asciiTheme="minorHAnsi" w:hAnsiTheme="minorHAnsi"/>
          <w:sz w:val="22"/>
          <w:szCs w:val="22"/>
        </w:rPr>
        <w:t>Learning how to use the group forum</w:t>
      </w:r>
    </w:p>
    <w:p w14:paraId="5F318DCD" w14:textId="77777777" w:rsidR="008E7476" w:rsidRPr="00BA2AAF" w:rsidRDefault="008E7476" w:rsidP="008E7476">
      <w:pPr>
        <w:pStyle w:val="Heading1"/>
        <w:rPr>
          <w:rFonts w:asciiTheme="minorHAnsi" w:hAnsiTheme="minorHAnsi"/>
        </w:rPr>
      </w:pPr>
      <w:r w:rsidRPr="00BA2AAF">
        <w:rPr>
          <w:rFonts w:asciiTheme="minorHAnsi" w:hAnsiTheme="minorHAnsi"/>
        </w:rPr>
        <w:t>Problem Description</w:t>
      </w:r>
    </w:p>
    <w:p w14:paraId="7AAE1A18" w14:textId="3A89903D" w:rsidR="00EB7783" w:rsidRDefault="00D21D63" w:rsidP="00724EC3">
      <w:pPr>
        <w:rPr>
          <w:rFonts w:asciiTheme="minorHAnsi" w:hAnsiTheme="minorHAnsi"/>
        </w:rPr>
      </w:pPr>
      <w:r>
        <w:rPr>
          <w:rFonts w:asciiTheme="minorHAnsi" w:hAnsiTheme="minorHAnsi"/>
        </w:rPr>
        <w:t xml:space="preserve">Over the next few days you will complete this introductory exercise using the Written Agora system.  The purpose of this exercise is to familiarize you with the basic functionality for the Written Agora that you will be using to complete </w:t>
      </w:r>
      <w:r w:rsidR="002C304A">
        <w:rPr>
          <w:rFonts w:asciiTheme="minorHAnsi" w:hAnsiTheme="minorHAnsi"/>
        </w:rPr>
        <w:t>all the</w:t>
      </w:r>
      <w:r>
        <w:rPr>
          <w:rFonts w:asciiTheme="minorHAnsi" w:hAnsiTheme="minorHAnsi"/>
        </w:rPr>
        <w:t xml:space="preserve"> Creative Thinking </w:t>
      </w:r>
      <w:r w:rsidR="00EB7783">
        <w:rPr>
          <w:rFonts w:asciiTheme="minorHAnsi" w:hAnsiTheme="minorHAnsi"/>
        </w:rPr>
        <w:t xml:space="preserve">group </w:t>
      </w:r>
      <w:r>
        <w:rPr>
          <w:rFonts w:asciiTheme="minorHAnsi" w:hAnsiTheme="minorHAnsi"/>
        </w:rPr>
        <w:t xml:space="preserve">exercises later in </w:t>
      </w:r>
      <w:r w:rsidR="00EB7783">
        <w:rPr>
          <w:rFonts w:asciiTheme="minorHAnsi" w:hAnsiTheme="minorHAnsi"/>
        </w:rPr>
        <w:t>the</w:t>
      </w:r>
      <w:r>
        <w:rPr>
          <w:rFonts w:asciiTheme="minorHAnsi" w:hAnsiTheme="minorHAnsi"/>
        </w:rPr>
        <w:t xml:space="preserve"> semester.  </w:t>
      </w:r>
      <w:r w:rsidR="00EB7783">
        <w:rPr>
          <w:rFonts w:asciiTheme="minorHAnsi" w:hAnsiTheme="minorHAnsi"/>
        </w:rPr>
        <w:t xml:space="preserve">This exercise also gives you the opportunity to get to know group members.  Although this exercise is not worth any points, completing this exercise should bring you up to speed on using the Written Agora </w:t>
      </w:r>
      <w:r w:rsidR="00EB7783" w:rsidRPr="0029717B">
        <w:rPr>
          <w:rFonts w:asciiTheme="minorHAnsi" w:hAnsiTheme="minorHAnsi"/>
          <w:b/>
          <w:i/>
        </w:rPr>
        <w:t>making the actual exercises much easier</w:t>
      </w:r>
      <w:r w:rsidR="00EB7783">
        <w:rPr>
          <w:rFonts w:asciiTheme="minorHAnsi" w:hAnsiTheme="minorHAnsi"/>
        </w:rPr>
        <w:t>.</w:t>
      </w:r>
    </w:p>
    <w:p w14:paraId="69FAE37E" w14:textId="7DFE0DBF" w:rsidR="00034C70" w:rsidRDefault="00034C70" w:rsidP="00724EC3">
      <w:pPr>
        <w:rPr>
          <w:rFonts w:asciiTheme="minorHAnsi" w:hAnsiTheme="minorHAnsi"/>
        </w:rPr>
      </w:pPr>
      <w:r>
        <w:rPr>
          <w:rFonts w:asciiTheme="minorHAnsi" w:hAnsiTheme="minorHAnsi"/>
        </w:rPr>
        <w:t>If, at any point, you have trouble with the steps below do not hesitate to email us at:</w:t>
      </w:r>
    </w:p>
    <w:p w14:paraId="0DDC6746" w14:textId="1D829F85" w:rsidR="002C304A" w:rsidRDefault="001B168F" w:rsidP="00C354F1">
      <w:pPr>
        <w:jc w:val="center"/>
        <w:rPr>
          <w:rStyle w:val="Hyperlink"/>
          <w:rFonts w:asciiTheme="minorHAnsi" w:hAnsiTheme="minorHAnsi"/>
        </w:rPr>
      </w:pPr>
      <w:hyperlink r:id="rId9" w:history="1">
        <w:r w:rsidR="002C304A" w:rsidRPr="003333F9">
          <w:rPr>
            <w:rStyle w:val="Hyperlink"/>
            <w:rFonts w:asciiTheme="minorHAnsi" w:hAnsiTheme="minorHAnsi"/>
          </w:rPr>
          <w:t>ic2think_support@cse.unl.edu</w:t>
        </w:r>
      </w:hyperlink>
    </w:p>
    <w:p w14:paraId="06131333" w14:textId="2F4062E1" w:rsidR="007E7204" w:rsidRPr="00E0697D" w:rsidRDefault="007E7204" w:rsidP="007E7204">
      <w:pPr>
        <w:rPr>
          <w:rStyle w:val="Hyperlink"/>
          <w:rFonts w:asciiTheme="minorHAnsi" w:hAnsiTheme="minorHAnsi"/>
          <w:color w:val="auto"/>
          <w:u w:val="none"/>
        </w:rPr>
      </w:pPr>
      <w:r w:rsidRPr="00E0697D">
        <w:rPr>
          <w:rStyle w:val="Hyperlink"/>
          <w:rFonts w:asciiTheme="minorHAnsi" w:hAnsiTheme="minorHAnsi"/>
          <w:b/>
          <w:color w:val="auto"/>
          <w:u w:val="none"/>
        </w:rPr>
        <w:t>IMPORTANT:</w:t>
      </w:r>
      <w:r w:rsidRPr="00E0697D">
        <w:rPr>
          <w:rStyle w:val="Hyperlink"/>
          <w:rFonts w:asciiTheme="minorHAnsi" w:hAnsiTheme="minorHAnsi"/>
          <w:color w:val="auto"/>
          <w:u w:val="none"/>
        </w:rPr>
        <w:t xml:space="preserve"> Please make sure you read all the way to end of this and further exercises. Check for “Deadlines and Hand-In” at the end of the exercise AND read any Appendices as these will help you do the exercises.</w:t>
      </w:r>
    </w:p>
    <w:p w14:paraId="54104926" w14:textId="0FD329D3" w:rsidR="001A2928" w:rsidRDefault="001A2928" w:rsidP="001A2928">
      <w:pPr>
        <w:pBdr>
          <w:top w:val="single" w:sz="4" w:space="1" w:color="auto"/>
          <w:bottom w:val="single" w:sz="4" w:space="1" w:color="auto"/>
        </w:pBdr>
        <w:jc w:val="center"/>
        <w:rPr>
          <w:rFonts w:asciiTheme="minorHAnsi" w:hAnsiTheme="minorHAnsi"/>
        </w:rPr>
      </w:pPr>
      <w:r>
        <w:rPr>
          <w:rStyle w:val="Hyperlink"/>
          <w:rFonts w:asciiTheme="minorHAnsi" w:hAnsiTheme="minorHAnsi"/>
        </w:rPr>
        <w:t xml:space="preserve">READ MORE </w:t>
      </w:r>
    </w:p>
    <w:p w14:paraId="73A2AA39" w14:textId="6F612F70" w:rsidR="00EB7783" w:rsidRPr="00BA2AAF" w:rsidRDefault="00EB7783" w:rsidP="00EB7783">
      <w:pPr>
        <w:pStyle w:val="Heading3"/>
        <w:rPr>
          <w:rFonts w:asciiTheme="minorHAnsi" w:hAnsiTheme="minorHAnsi"/>
        </w:rPr>
      </w:pPr>
      <w:r w:rsidRPr="00BA2AAF">
        <w:rPr>
          <w:rFonts w:asciiTheme="minorHAnsi" w:hAnsiTheme="minorHAnsi"/>
        </w:rPr>
        <w:t>1.</w:t>
      </w:r>
      <w:r w:rsidRPr="00BA2AAF">
        <w:rPr>
          <w:rFonts w:asciiTheme="minorHAnsi" w:hAnsiTheme="minorHAnsi"/>
        </w:rPr>
        <w:tab/>
      </w:r>
      <w:r>
        <w:rPr>
          <w:rFonts w:asciiTheme="minorHAnsi" w:hAnsiTheme="minorHAnsi"/>
        </w:rPr>
        <w:t>Logging in to the Written Agora</w:t>
      </w:r>
    </w:p>
    <w:p w14:paraId="04F4C648" w14:textId="12FFC56F" w:rsidR="00EB7783" w:rsidRDefault="003B006D" w:rsidP="00724EC3">
      <w:pPr>
        <w:rPr>
          <w:rFonts w:asciiTheme="minorHAnsi" w:hAnsiTheme="minorHAnsi"/>
        </w:rPr>
      </w:pPr>
      <w:r>
        <w:rPr>
          <w:rFonts w:asciiTheme="minorHAnsi" w:hAnsiTheme="minorHAnsi"/>
        </w:rPr>
        <w:t>Step 1</w:t>
      </w:r>
      <w:r w:rsidR="00EB7783">
        <w:rPr>
          <w:rFonts w:asciiTheme="minorHAnsi" w:hAnsiTheme="minorHAnsi"/>
        </w:rPr>
        <w:t xml:space="preserve"> for this exercise is logging in to the Written Agora.   </w:t>
      </w:r>
      <w:r>
        <w:rPr>
          <w:rFonts w:asciiTheme="minorHAnsi" w:hAnsiTheme="minorHAnsi"/>
        </w:rPr>
        <w:t>First,</w:t>
      </w:r>
      <w:r w:rsidR="00EB7783">
        <w:rPr>
          <w:rFonts w:asciiTheme="minorHAnsi" w:hAnsiTheme="minorHAnsi"/>
        </w:rPr>
        <w:t xml:space="preserve"> navigate</w:t>
      </w:r>
      <w:r>
        <w:rPr>
          <w:rFonts w:asciiTheme="minorHAnsi" w:hAnsiTheme="minorHAnsi"/>
        </w:rPr>
        <w:t xml:space="preserve"> to the </w:t>
      </w:r>
      <w:r w:rsidR="002C304A">
        <w:rPr>
          <w:rFonts w:asciiTheme="minorHAnsi" w:hAnsiTheme="minorHAnsi"/>
        </w:rPr>
        <w:t xml:space="preserve">following </w:t>
      </w:r>
      <w:r>
        <w:rPr>
          <w:rFonts w:asciiTheme="minorHAnsi" w:hAnsiTheme="minorHAnsi"/>
        </w:rPr>
        <w:t xml:space="preserve">website using your </w:t>
      </w:r>
      <w:proofErr w:type="gramStart"/>
      <w:r>
        <w:rPr>
          <w:rFonts w:asciiTheme="minorHAnsi" w:hAnsiTheme="minorHAnsi"/>
        </w:rPr>
        <w:t>internet</w:t>
      </w:r>
      <w:proofErr w:type="gramEnd"/>
      <w:r>
        <w:rPr>
          <w:rFonts w:asciiTheme="minorHAnsi" w:hAnsiTheme="minorHAnsi"/>
        </w:rPr>
        <w:t xml:space="preserve"> browser.  </w:t>
      </w:r>
    </w:p>
    <w:p w14:paraId="59E8CA66" w14:textId="06667D86" w:rsidR="003B006D" w:rsidRDefault="001B168F" w:rsidP="0029717B">
      <w:pPr>
        <w:jc w:val="center"/>
        <w:rPr>
          <w:rFonts w:asciiTheme="minorHAnsi" w:hAnsiTheme="minorHAnsi"/>
        </w:rPr>
      </w:pPr>
      <w:hyperlink r:id="rId10" w:history="1">
        <w:r w:rsidR="003B006D" w:rsidRPr="003333F9">
          <w:rPr>
            <w:rStyle w:val="Hyperlink"/>
            <w:rFonts w:asciiTheme="minorHAnsi" w:hAnsiTheme="minorHAnsi"/>
          </w:rPr>
          <w:t>http://agora.unl.edu/</w:t>
        </w:r>
      </w:hyperlink>
    </w:p>
    <w:p w14:paraId="2223DF05" w14:textId="0C3ADB0D" w:rsidR="00364CBB" w:rsidRDefault="00364CBB" w:rsidP="0029717B">
      <w:pPr>
        <w:rPr>
          <w:rFonts w:asciiTheme="minorHAnsi" w:hAnsiTheme="minorHAnsi"/>
        </w:rPr>
      </w:pPr>
      <w:r w:rsidRPr="0029717B">
        <w:rPr>
          <w:rFonts w:asciiTheme="minorHAnsi" w:hAnsiTheme="minorHAnsi"/>
          <w:b/>
          <w:u w:val="single"/>
        </w:rPr>
        <w:lastRenderedPageBreak/>
        <w:t>Important</w:t>
      </w:r>
      <w:r>
        <w:rPr>
          <w:rFonts w:asciiTheme="minorHAnsi" w:hAnsiTheme="minorHAnsi"/>
        </w:rPr>
        <w:t xml:space="preserve">:  please use Firefox, Chrome, or Safari browsers to </w:t>
      </w:r>
      <w:r w:rsidR="002C304A">
        <w:rPr>
          <w:rFonts w:asciiTheme="minorHAnsi" w:hAnsiTheme="minorHAnsi"/>
        </w:rPr>
        <w:t>view</w:t>
      </w:r>
      <w:r>
        <w:rPr>
          <w:rFonts w:asciiTheme="minorHAnsi" w:hAnsiTheme="minorHAnsi"/>
        </w:rPr>
        <w:t xml:space="preserve"> the Written Agora.</w:t>
      </w:r>
    </w:p>
    <w:p w14:paraId="0C470397" w14:textId="0DE7431A" w:rsidR="003B006D" w:rsidRDefault="003B006D" w:rsidP="0029717B">
      <w:pPr>
        <w:rPr>
          <w:rFonts w:asciiTheme="minorHAnsi" w:hAnsiTheme="minorHAnsi"/>
        </w:rPr>
      </w:pPr>
      <w:r>
        <w:rPr>
          <w:rFonts w:asciiTheme="minorHAnsi" w:hAnsiTheme="minorHAnsi"/>
        </w:rPr>
        <w:t xml:space="preserve">Second, hover your mouse over ACCOUNTS </w:t>
      </w:r>
      <w:r w:rsidR="00364CBB">
        <w:rPr>
          <w:rFonts w:asciiTheme="minorHAnsi" w:hAnsiTheme="minorHAnsi"/>
        </w:rPr>
        <w:t xml:space="preserve">on the right-hand side of the toolbar </w:t>
      </w:r>
      <w:r>
        <w:rPr>
          <w:rFonts w:asciiTheme="minorHAnsi" w:hAnsiTheme="minorHAnsi"/>
        </w:rPr>
        <w:t xml:space="preserve">and then click on the Log In menu item.  The system will bring up a Google </w:t>
      </w:r>
      <w:r w:rsidR="002C304A">
        <w:rPr>
          <w:rFonts w:asciiTheme="minorHAnsi" w:hAnsiTheme="minorHAnsi"/>
        </w:rPr>
        <w:t>a</w:t>
      </w:r>
      <w:r>
        <w:rPr>
          <w:rFonts w:asciiTheme="minorHAnsi" w:hAnsiTheme="minorHAnsi"/>
        </w:rPr>
        <w:t>ccounts page where you can sign in using a Google account.</w:t>
      </w:r>
    </w:p>
    <w:p w14:paraId="6BA269C6" w14:textId="53EAD751" w:rsidR="003B006D" w:rsidRDefault="003B006D" w:rsidP="0029717B">
      <w:pPr>
        <w:pStyle w:val="ListParagraph"/>
        <w:numPr>
          <w:ilvl w:val="0"/>
          <w:numId w:val="11"/>
        </w:numPr>
        <w:rPr>
          <w:rFonts w:asciiTheme="minorHAnsi" w:hAnsiTheme="minorHAnsi"/>
        </w:rPr>
      </w:pPr>
      <w:r w:rsidRPr="0029717B">
        <w:rPr>
          <w:rFonts w:asciiTheme="minorHAnsi" w:hAnsiTheme="minorHAnsi"/>
        </w:rPr>
        <w:t>If you already have a Google email</w:t>
      </w:r>
      <w:r>
        <w:rPr>
          <w:rFonts w:asciiTheme="minorHAnsi" w:hAnsiTheme="minorHAnsi"/>
        </w:rPr>
        <w:t xml:space="preserve">, then you already have a Google account.  Simply </w:t>
      </w:r>
      <w:r w:rsidRPr="0029717B">
        <w:rPr>
          <w:rFonts w:asciiTheme="minorHAnsi" w:hAnsiTheme="minorHAnsi"/>
        </w:rPr>
        <w:t>fill in your email address and password and press Sign in.  The system should automatically redirect you back to</w:t>
      </w:r>
      <w:r>
        <w:rPr>
          <w:rFonts w:asciiTheme="minorHAnsi" w:hAnsiTheme="minorHAnsi"/>
        </w:rPr>
        <w:t xml:space="preserve"> the Written Agora site.</w:t>
      </w:r>
    </w:p>
    <w:p w14:paraId="585FE830" w14:textId="1115FFAE" w:rsidR="00034C70" w:rsidRDefault="003B006D" w:rsidP="0029717B">
      <w:pPr>
        <w:pStyle w:val="ListParagraph"/>
        <w:numPr>
          <w:ilvl w:val="0"/>
          <w:numId w:val="11"/>
        </w:numPr>
        <w:rPr>
          <w:rFonts w:asciiTheme="minorHAnsi" w:hAnsiTheme="minorHAnsi"/>
        </w:rPr>
      </w:pPr>
      <w:r>
        <w:rPr>
          <w:rFonts w:asciiTheme="minorHAnsi" w:hAnsiTheme="minorHAnsi"/>
        </w:rPr>
        <w:t xml:space="preserve">If you do not have a Google email, you can create a Google account and link it to your existing email.  To do this, </w:t>
      </w:r>
      <w:r w:rsidR="00034C70">
        <w:rPr>
          <w:rFonts w:asciiTheme="minorHAnsi" w:hAnsiTheme="minorHAnsi"/>
        </w:rPr>
        <w:t xml:space="preserve">navigate to the Google accounts page </w:t>
      </w:r>
      <w:r w:rsidR="002C304A">
        <w:rPr>
          <w:rFonts w:asciiTheme="minorHAnsi" w:hAnsiTheme="minorHAnsi"/>
        </w:rPr>
        <w:t xml:space="preserve">(given below) </w:t>
      </w:r>
      <w:r w:rsidR="00034C70">
        <w:rPr>
          <w:rFonts w:asciiTheme="minorHAnsi" w:hAnsiTheme="minorHAnsi"/>
        </w:rPr>
        <w:t xml:space="preserve">and enter the appropriate information.  After you have created an account, navigate back to the Written Agora and enter </w:t>
      </w:r>
      <w:r w:rsidR="002C304A">
        <w:rPr>
          <w:rFonts w:asciiTheme="minorHAnsi" w:hAnsiTheme="minorHAnsi"/>
        </w:rPr>
        <w:t>the</w:t>
      </w:r>
      <w:r w:rsidR="00034C70">
        <w:rPr>
          <w:rFonts w:asciiTheme="minorHAnsi" w:hAnsiTheme="minorHAnsi"/>
        </w:rPr>
        <w:t xml:space="preserve"> email address and the password you used </w:t>
      </w:r>
      <w:r w:rsidR="002C304A">
        <w:rPr>
          <w:rFonts w:asciiTheme="minorHAnsi" w:hAnsiTheme="minorHAnsi"/>
        </w:rPr>
        <w:t>to create</w:t>
      </w:r>
      <w:r w:rsidR="00034C70">
        <w:rPr>
          <w:rFonts w:asciiTheme="minorHAnsi" w:hAnsiTheme="minorHAnsi"/>
        </w:rPr>
        <w:t xml:space="preserve"> the Google account.  You will only need to </w:t>
      </w:r>
      <w:r w:rsidR="002C304A">
        <w:rPr>
          <w:rFonts w:asciiTheme="minorHAnsi" w:hAnsiTheme="minorHAnsi"/>
        </w:rPr>
        <w:t>setup</w:t>
      </w:r>
      <w:r w:rsidR="00364CBB">
        <w:rPr>
          <w:rFonts w:asciiTheme="minorHAnsi" w:hAnsiTheme="minorHAnsi"/>
        </w:rPr>
        <w:t xml:space="preserve"> this account</w:t>
      </w:r>
      <w:r w:rsidR="00034C70">
        <w:rPr>
          <w:rFonts w:asciiTheme="minorHAnsi" w:hAnsiTheme="minorHAnsi"/>
        </w:rPr>
        <w:t xml:space="preserve"> </w:t>
      </w:r>
      <w:r w:rsidR="00034C70" w:rsidRPr="0029717B">
        <w:rPr>
          <w:rFonts w:asciiTheme="minorHAnsi" w:hAnsiTheme="minorHAnsi"/>
          <w:b/>
          <w:u w:val="single"/>
        </w:rPr>
        <w:t>once</w:t>
      </w:r>
      <w:r w:rsidR="00034C70">
        <w:rPr>
          <w:rFonts w:asciiTheme="minorHAnsi" w:hAnsiTheme="minorHAnsi"/>
        </w:rPr>
        <w:t xml:space="preserve"> and afterwards you can log in to the Written Agora using </w:t>
      </w:r>
      <w:r w:rsidR="002C304A">
        <w:rPr>
          <w:rFonts w:asciiTheme="minorHAnsi" w:hAnsiTheme="minorHAnsi"/>
        </w:rPr>
        <w:t>the same</w:t>
      </w:r>
      <w:r w:rsidR="00034C70">
        <w:rPr>
          <w:rFonts w:asciiTheme="minorHAnsi" w:hAnsiTheme="minorHAnsi"/>
        </w:rPr>
        <w:t xml:space="preserve"> email address and password.  Potential pitfall: the password you used to set up the Google account may differ from that used to check your email (e.g., on Yahoo).  Make sure </w:t>
      </w:r>
      <w:r w:rsidR="00364CBB">
        <w:rPr>
          <w:rFonts w:asciiTheme="minorHAnsi" w:hAnsiTheme="minorHAnsi"/>
        </w:rPr>
        <w:t>that you</w:t>
      </w:r>
      <w:r w:rsidR="00034C70">
        <w:rPr>
          <w:rFonts w:asciiTheme="minorHAnsi" w:hAnsiTheme="minorHAnsi"/>
        </w:rPr>
        <w:t xml:space="preserve"> log in to the Written Agora </w:t>
      </w:r>
      <w:r w:rsidR="003B0A9B">
        <w:rPr>
          <w:rFonts w:asciiTheme="minorHAnsi" w:hAnsiTheme="minorHAnsi"/>
        </w:rPr>
        <w:t xml:space="preserve">using </w:t>
      </w:r>
      <w:r w:rsidR="00034C70">
        <w:rPr>
          <w:rFonts w:asciiTheme="minorHAnsi" w:hAnsiTheme="minorHAnsi"/>
        </w:rPr>
        <w:t xml:space="preserve">the </w:t>
      </w:r>
      <w:r w:rsidR="00364CBB">
        <w:rPr>
          <w:rFonts w:asciiTheme="minorHAnsi" w:hAnsiTheme="minorHAnsi"/>
        </w:rPr>
        <w:t xml:space="preserve">password </w:t>
      </w:r>
      <w:r w:rsidR="002C304A">
        <w:rPr>
          <w:rFonts w:asciiTheme="minorHAnsi" w:hAnsiTheme="minorHAnsi"/>
        </w:rPr>
        <w:t>you used for</w:t>
      </w:r>
      <w:r w:rsidR="00364CBB">
        <w:rPr>
          <w:rFonts w:asciiTheme="minorHAnsi" w:hAnsiTheme="minorHAnsi"/>
        </w:rPr>
        <w:t xml:space="preserve"> the Google account.</w:t>
      </w:r>
    </w:p>
    <w:p w14:paraId="0629CF8A" w14:textId="2737CA3A" w:rsidR="00364CBB" w:rsidRDefault="001B168F" w:rsidP="0029717B">
      <w:pPr>
        <w:jc w:val="center"/>
        <w:rPr>
          <w:rFonts w:asciiTheme="minorHAnsi" w:hAnsiTheme="minorHAnsi"/>
        </w:rPr>
      </w:pPr>
      <w:hyperlink r:id="rId11" w:history="1">
        <w:r w:rsidR="002C304A" w:rsidRPr="003333F9">
          <w:rPr>
            <w:rStyle w:val="Hyperlink"/>
            <w:rFonts w:asciiTheme="minorHAnsi" w:hAnsiTheme="minorHAnsi"/>
          </w:rPr>
          <w:t>https://accounts.google.com/NewAccount</w:t>
        </w:r>
      </w:hyperlink>
    </w:p>
    <w:p w14:paraId="1AC576CE" w14:textId="41816DA4" w:rsidR="00364CBB" w:rsidRDefault="00364CBB" w:rsidP="00724EC3">
      <w:pPr>
        <w:rPr>
          <w:rFonts w:asciiTheme="minorHAnsi" w:hAnsiTheme="minorHAnsi"/>
        </w:rPr>
      </w:pPr>
      <w:r w:rsidRPr="0029717B">
        <w:rPr>
          <w:rFonts w:asciiTheme="minorHAnsi" w:hAnsiTheme="minorHAnsi"/>
        </w:rPr>
        <w:t>Regardless, you can verify that you have logged in by checking the toolbar</w:t>
      </w:r>
      <w:r w:rsidR="005A4676">
        <w:rPr>
          <w:rFonts w:asciiTheme="minorHAnsi" w:hAnsiTheme="minorHAnsi"/>
        </w:rPr>
        <w:t xml:space="preserve"> on the Written Agora</w:t>
      </w:r>
      <w:r w:rsidRPr="0029717B">
        <w:rPr>
          <w:rFonts w:asciiTheme="minorHAnsi" w:hAnsiTheme="minorHAnsi"/>
        </w:rPr>
        <w:t>.  If your name shows up instead of accounts, then you have logged in successfully!</w:t>
      </w:r>
      <w:r w:rsidR="00C04446">
        <w:rPr>
          <w:rFonts w:asciiTheme="minorHAnsi" w:hAnsiTheme="minorHAnsi"/>
        </w:rPr>
        <w:t xml:space="preserve">  </w:t>
      </w:r>
    </w:p>
    <w:p w14:paraId="7C4230A1" w14:textId="43D9B9E1" w:rsidR="00034C70" w:rsidRDefault="00034C70" w:rsidP="00724EC3">
      <w:pPr>
        <w:rPr>
          <w:rFonts w:asciiTheme="minorHAnsi" w:hAnsiTheme="minorHAnsi"/>
        </w:rPr>
      </w:pPr>
      <w:r w:rsidRPr="0029717B">
        <w:rPr>
          <w:rFonts w:asciiTheme="minorHAnsi" w:hAnsiTheme="minorHAnsi"/>
          <w:b/>
          <w:u w:val="single"/>
        </w:rPr>
        <w:t>Important:</w:t>
      </w:r>
      <w:r>
        <w:rPr>
          <w:rFonts w:asciiTheme="minorHAnsi" w:hAnsiTheme="minorHAnsi"/>
        </w:rPr>
        <w:t xml:space="preserve"> for your privacy, we do </w:t>
      </w:r>
      <w:r w:rsidRPr="004D28CD">
        <w:rPr>
          <w:rFonts w:asciiTheme="minorHAnsi" w:hAnsiTheme="minorHAnsi"/>
          <w:b/>
          <w:i/>
        </w:rPr>
        <w:t>not</w:t>
      </w:r>
      <w:r>
        <w:rPr>
          <w:rFonts w:asciiTheme="minorHAnsi" w:hAnsiTheme="minorHAnsi"/>
        </w:rPr>
        <w:t xml:space="preserve"> have access to your email password at any time.  Your email and password are validated remotely at Google using a secured connection.  If you forget your password, you will have to recover it using the tools Google provides.</w:t>
      </w:r>
    </w:p>
    <w:p w14:paraId="221135DB" w14:textId="77777777" w:rsidR="002A1D08" w:rsidRPr="008F4B98" w:rsidRDefault="002A1D08" w:rsidP="0057688E">
      <w:pPr>
        <w:rPr>
          <w:rFonts w:asciiTheme="minorHAnsi" w:hAnsiTheme="minorHAnsi"/>
          <w:b/>
        </w:rPr>
      </w:pPr>
      <w:r w:rsidRPr="008F4B98">
        <w:rPr>
          <w:rFonts w:asciiTheme="minorHAnsi" w:hAnsiTheme="minorHAnsi"/>
          <w:b/>
        </w:rPr>
        <w:t>2.         Entering your official name</w:t>
      </w:r>
    </w:p>
    <w:p w14:paraId="52DD4F87" w14:textId="094BD207" w:rsidR="002A1D08" w:rsidRPr="0057688E" w:rsidRDefault="002A1D08" w:rsidP="002A1D08">
      <w:pPr>
        <w:rPr>
          <w:rFonts w:asciiTheme="minorHAnsi" w:hAnsiTheme="minorHAnsi"/>
        </w:rPr>
      </w:pPr>
      <w:r w:rsidRPr="0057688E">
        <w:rPr>
          <w:rFonts w:asciiTheme="minorHAnsi" w:hAnsiTheme="minorHAnsi"/>
        </w:rPr>
        <w:t xml:space="preserve">Step 2 for this exercise is entering your official name (the one used by UNL in </w:t>
      </w:r>
      <w:proofErr w:type="spellStart"/>
      <w:r w:rsidRPr="0057688E">
        <w:rPr>
          <w:rFonts w:asciiTheme="minorHAnsi" w:hAnsiTheme="minorHAnsi"/>
        </w:rPr>
        <w:t>MyRED</w:t>
      </w:r>
      <w:proofErr w:type="spellEnd"/>
      <w:r w:rsidRPr="0057688E">
        <w:rPr>
          <w:rFonts w:asciiTheme="minorHAnsi" w:hAnsiTheme="minorHAnsi"/>
        </w:rPr>
        <w:t>) within the Written Agora.  This is important to allow your fellow students to know who they are working with while using the Written Agora and for us to properly grade your exercises (to give you the credit you've earned for your work).  To enter your official name, hover your mouse over the right-hand side of the menu toolbar (where it shows the name you gave to your Google account when you signed up for it and said ACCOUNTS before you logged in) and then click</w:t>
      </w:r>
      <w:r>
        <w:rPr>
          <w:rFonts w:eastAsia="PMingLiU" w:cs="Calibri"/>
          <w:sz w:val="32"/>
          <w:szCs w:val="32"/>
        </w:rPr>
        <w:t xml:space="preserve"> </w:t>
      </w:r>
      <w:r w:rsidRPr="0057688E">
        <w:rPr>
          <w:rFonts w:asciiTheme="minorHAnsi" w:hAnsiTheme="minorHAnsi"/>
        </w:rPr>
        <w:t>on the User Account button.  Next, fill in your official first and last names in the text fields and click on the Submit button.  If your name is already correct, click the Cancel button.</w:t>
      </w:r>
    </w:p>
    <w:p w14:paraId="6D40DD72" w14:textId="77777777" w:rsidR="002A1D08" w:rsidRDefault="002A1D08" w:rsidP="002A1D08">
      <w:pPr>
        <w:rPr>
          <w:rFonts w:eastAsia="PMingLiU" w:cs="Calibri"/>
          <w:sz w:val="32"/>
          <w:szCs w:val="32"/>
        </w:rPr>
      </w:pPr>
    </w:p>
    <w:p w14:paraId="20C8A7C9" w14:textId="77777777" w:rsidR="002A1D08" w:rsidRPr="008F4B98" w:rsidRDefault="002A1D08" w:rsidP="0057688E">
      <w:pPr>
        <w:rPr>
          <w:rFonts w:asciiTheme="minorHAnsi" w:hAnsiTheme="minorHAnsi"/>
          <w:b/>
        </w:rPr>
      </w:pPr>
      <w:r w:rsidRPr="008F4B98">
        <w:rPr>
          <w:rFonts w:asciiTheme="minorHAnsi" w:hAnsiTheme="minorHAnsi"/>
          <w:b/>
        </w:rPr>
        <w:lastRenderedPageBreak/>
        <w:t>3.         Joining your group</w:t>
      </w:r>
    </w:p>
    <w:p w14:paraId="4CD9909A" w14:textId="77777777" w:rsidR="002A1D08" w:rsidRPr="0057688E" w:rsidRDefault="002A1D08" w:rsidP="0057688E">
      <w:pPr>
        <w:rPr>
          <w:rFonts w:asciiTheme="minorHAnsi" w:hAnsiTheme="minorHAnsi"/>
        </w:rPr>
      </w:pPr>
      <w:r w:rsidRPr="0057688E">
        <w:rPr>
          <w:rFonts w:asciiTheme="minorHAnsi" w:hAnsiTheme="minorHAnsi"/>
        </w:rPr>
        <w:t>Step 3 for this exercise is joining your group within the class.  To do so, hover your mouse over your name on the right-hand side of the toolbar and then click on the Join Group menu item.  The system will bring up an interface showing all the groups.  Select your assigned group and press the Join button.</w:t>
      </w:r>
    </w:p>
    <w:p w14:paraId="6C7C4237" w14:textId="518D41D4" w:rsidR="002A1D08" w:rsidRDefault="002A1D08" w:rsidP="002A1D08">
      <w:pPr>
        <w:rPr>
          <w:rFonts w:asciiTheme="minorHAnsi" w:hAnsiTheme="minorHAnsi"/>
        </w:rPr>
      </w:pPr>
      <w:r w:rsidRPr="00E0697D">
        <w:rPr>
          <w:rFonts w:asciiTheme="minorHAnsi" w:hAnsiTheme="minorHAnsi"/>
          <w:b/>
        </w:rPr>
        <w:t>PAUSE:</w:t>
      </w:r>
      <w:r w:rsidRPr="0057688E">
        <w:rPr>
          <w:rFonts w:asciiTheme="minorHAnsi" w:hAnsiTheme="minorHAnsi"/>
        </w:rPr>
        <w:t>  Finally, after the first time you log in, we will need to add you to your group on our side </w:t>
      </w:r>
      <w:r w:rsidRPr="008F4B98">
        <w:rPr>
          <w:rFonts w:asciiTheme="minorHAnsi" w:hAnsiTheme="minorHAnsi"/>
          <w:b/>
          <w:i/>
        </w:rPr>
        <w:t>before you can move on to Step 4</w:t>
      </w:r>
      <w:r w:rsidRPr="0057688E">
        <w:rPr>
          <w:rFonts w:asciiTheme="minorHAnsi" w:hAnsiTheme="minorHAnsi"/>
        </w:rPr>
        <w:t>.  This is done every day at 5:00 p.m.  Please check back later.</w:t>
      </w:r>
    </w:p>
    <w:p w14:paraId="1C3B7DCB" w14:textId="1A1E87CA" w:rsidR="00023E3A" w:rsidRPr="000F6A5C" w:rsidRDefault="002A1D08" w:rsidP="00023E3A">
      <w:pPr>
        <w:pStyle w:val="Heading3"/>
        <w:rPr>
          <w:rFonts w:asciiTheme="minorHAnsi" w:hAnsiTheme="minorHAnsi"/>
        </w:rPr>
      </w:pPr>
      <w:r w:rsidRPr="000F6A5C">
        <w:rPr>
          <w:rFonts w:asciiTheme="minorHAnsi" w:hAnsiTheme="minorHAnsi"/>
        </w:rPr>
        <w:t>4</w:t>
      </w:r>
      <w:r w:rsidR="00023E3A" w:rsidRPr="000F6A5C">
        <w:rPr>
          <w:rFonts w:asciiTheme="minorHAnsi" w:hAnsiTheme="minorHAnsi"/>
        </w:rPr>
        <w:t>.</w:t>
      </w:r>
      <w:r w:rsidR="00023E3A" w:rsidRPr="000F6A5C">
        <w:rPr>
          <w:rFonts w:asciiTheme="minorHAnsi" w:hAnsiTheme="minorHAnsi"/>
        </w:rPr>
        <w:tab/>
        <w:t>Creating a wiki page</w:t>
      </w:r>
    </w:p>
    <w:p w14:paraId="6B1126C5" w14:textId="566D0E83" w:rsidR="006644C8" w:rsidRDefault="00023E3A" w:rsidP="00724EC3">
      <w:pPr>
        <w:rPr>
          <w:rFonts w:asciiTheme="minorHAnsi" w:hAnsiTheme="minorHAnsi"/>
        </w:rPr>
      </w:pPr>
      <w:r>
        <w:rPr>
          <w:rFonts w:asciiTheme="minorHAnsi" w:hAnsiTheme="minorHAnsi"/>
        </w:rPr>
        <w:t xml:space="preserve">Step </w:t>
      </w:r>
      <w:r w:rsidR="002A1D08">
        <w:rPr>
          <w:rFonts w:asciiTheme="minorHAnsi" w:hAnsiTheme="minorHAnsi"/>
        </w:rPr>
        <w:t>4</w:t>
      </w:r>
      <w:r>
        <w:rPr>
          <w:rFonts w:asciiTheme="minorHAnsi" w:hAnsiTheme="minorHAnsi"/>
        </w:rPr>
        <w:t xml:space="preserve"> for this exercise is creating a wiki page on the Written Agora.  First, </w:t>
      </w:r>
      <w:r w:rsidR="006644C8">
        <w:rPr>
          <w:rFonts w:asciiTheme="minorHAnsi" w:hAnsiTheme="minorHAnsi"/>
        </w:rPr>
        <w:t xml:space="preserve">since you </w:t>
      </w:r>
      <w:r w:rsidR="006644C8" w:rsidRPr="004D28CD">
        <w:rPr>
          <w:rFonts w:asciiTheme="minorHAnsi" w:hAnsiTheme="minorHAnsi"/>
          <w:b/>
          <w:i/>
        </w:rPr>
        <w:t>only</w:t>
      </w:r>
      <w:r w:rsidR="006644C8">
        <w:rPr>
          <w:rFonts w:asciiTheme="minorHAnsi" w:hAnsiTheme="minorHAnsi"/>
        </w:rPr>
        <w:t xml:space="preserve"> </w:t>
      </w:r>
      <w:r w:rsidR="006644C8" w:rsidRPr="004D28CD">
        <w:rPr>
          <w:rFonts w:asciiTheme="minorHAnsi" w:hAnsiTheme="minorHAnsi"/>
          <w:b/>
          <w:i/>
        </w:rPr>
        <w:t>need one wiki page per group,</w:t>
      </w:r>
      <w:r w:rsidRPr="004D28CD">
        <w:rPr>
          <w:rFonts w:asciiTheme="minorHAnsi" w:hAnsiTheme="minorHAnsi"/>
          <w:b/>
          <w:i/>
        </w:rPr>
        <w:t xml:space="preserve"> </w:t>
      </w:r>
      <w:r w:rsidR="006644C8">
        <w:rPr>
          <w:rFonts w:asciiTheme="minorHAnsi" w:hAnsiTheme="minorHAnsi"/>
        </w:rPr>
        <w:t>you need to check whether another group member has already created the</w:t>
      </w:r>
      <w:r w:rsidR="002C304A">
        <w:rPr>
          <w:rFonts w:asciiTheme="minorHAnsi" w:hAnsiTheme="minorHAnsi"/>
        </w:rPr>
        <w:t xml:space="preserve"> wiki</w:t>
      </w:r>
      <w:r w:rsidR="006644C8">
        <w:rPr>
          <w:rFonts w:asciiTheme="minorHAnsi" w:hAnsiTheme="minorHAnsi"/>
        </w:rPr>
        <w:t xml:space="preserve"> page.  </w:t>
      </w:r>
      <w:proofErr w:type="gramStart"/>
      <w:r w:rsidR="006644C8">
        <w:rPr>
          <w:rFonts w:asciiTheme="minorHAnsi" w:hAnsiTheme="minorHAnsi"/>
        </w:rPr>
        <w:t xml:space="preserve">This is done by clicking on the browse button (the </w:t>
      </w:r>
      <w:r w:rsidR="005A4676">
        <w:rPr>
          <w:rFonts w:asciiTheme="minorHAnsi" w:hAnsiTheme="minorHAnsi"/>
        </w:rPr>
        <w:t>“</w:t>
      </w:r>
      <w:r w:rsidR="006644C8">
        <w:rPr>
          <w:rFonts w:asciiTheme="minorHAnsi" w:hAnsiTheme="minorHAnsi"/>
        </w:rPr>
        <w:t>eyeball</w:t>
      </w:r>
      <w:r w:rsidR="005A4676">
        <w:rPr>
          <w:rFonts w:asciiTheme="minorHAnsi" w:hAnsiTheme="minorHAnsi"/>
        </w:rPr>
        <w:t>”</w:t>
      </w:r>
      <w:r w:rsidR="006644C8">
        <w:rPr>
          <w:rFonts w:asciiTheme="minorHAnsi" w:hAnsiTheme="minorHAnsi"/>
        </w:rPr>
        <w:t>) in the upper-right corner</w:t>
      </w:r>
      <w:proofErr w:type="gramEnd"/>
      <w:r w:rsidR="006644C8">
        <w:rPr>
          <w:rFonts w:asciiTheme="minorHAnsi" w:hAnsiTheme="minorHAnsi"/>
        </w:rPr>
        <w:t xml:space="preserve">.  Browse will bring up a table of pages organized by Title, Authors, etc.  You browse for your group page by entering your group name (or even part of it) into the blank space above the group column.   </w:t>
      </w:r>
    </w:p>
    <w:p w14:paraId="7BE8C447" w14:textId="158D893E" w:rsidR="006644C8" w:rsidRDefault="006644C8" w:rsidP="0029717B">
      <w:pPr>
        <w:pStyle w:val="ListParagraph"/>
        <w:numPr>
          <w:ilvl w:val="0"/>
          <w:numId w:val="12"/>
        </w:numPr>
        <w:rPr>
          <w:rFonts w:asciiTheme="minorHAnsi" w:hAnsiTheme="minorHAnsi"/>
        </w:rPr>
      </w:pPr>
      <w:r w:rsidRPr="0029717B">
        <w:rPr>
          <w:rFonts w:asciiTheme="minorHAnsi" w:hAnsiTheme="minorHAnsi"/>
        </w:rPr>
        <w:t xml:space="preserve">If </w:t>
      </w:r>
      <w:r>
        <w:rPr>
          <w:rFonts w:asciiTheme="minorHAnsi" w:hAnsiTheme="minorHAnsi"/>
        </w:rPr>
        <w:t>a group</w:t>
      </w:r>
      <w:r w:rsidRPr="0029717B">
        <w:rPr>
          <w:rFonts w:asciiTheme="minorHAnsi" w:hAnsiTheme="minorHAnsi"/>
        </w:rPr>
        <w:t xml:space="preserve"> entry shows up you can click on it</w:t>
      </w:r>
      <w:r>
        <w:rPr>
          <w:rFonts w:asciiTheme="minorHAnsi" w:hAnsiTheme="minorHAnsi"/>
        </w:rPr>
        <w:t xml:space="preserve"> to load your wiki page</w:t>
      </w:r>
      <w:r w:rsidRPr="0029717B">
        <w:rPr>
          <w:rFonts w:asciiTheme="minorHAnsi" w:hAnsiTheme="minorHAnsi"/>
        </w:rPr>
        <w:t xml:space="preserve"> and move on </w:t>
      </w:r>
      <w:r>
        <w:rPr>
          <w:rFonts w:asciiTheme="minorHAnsi" w:hAnsiTheme="minorHAnsi"/>
        </w:rPr>
        <w:t>to</w:t>
      </w:r>
      <w:r w:rsidRPr="0029717B">
        <w:rPr>
          <w:rFonts w:asciiTheme="minorHAnsi" w:hAnsiTheme="minorHAnsi"/>
        </w:rPr>
        <w:t xml:space="preserve"> </w:t>
      </w:r>
      <w:r w:rsidR="006A2DB4">
        <w:rPr>
          <w:rFonts w:asciiTheme="minorHAnsi" w:hAnsiTheme="minorHAnsi"/>
        </w:rPr>
        <w:br/>
      </w:r>
      <w:r w:rsidRPr="0029717B">
        <w:rPr>
          <w:rFonts w:asciiTheme="minorHAnsi" w:hAnsiTheme="minorHAnsi"/>
        </w:rPr>
        <w:t xml:space="preserve">Step </w:t>
      </w:r>
      <w:r w:rsidR="000F6A5C">
        <w:rPr>
          <w:rFonts w:asciiTheme="minorHAnsi" w:hAnsiTheme="minorHAnsi"/>
        </w:rPr>
        <w:t>5</w:t>
      </w:r>
      <w:r w:rsidRPr="0029717B">
        <w:rPr>
          <w:rFonts w:asciiTheme="minorHAnsi" w:hAnsiTheme="minorHAnsi"/>
        </w:rPr>
        <w:t xml:space="preserve"> in this exercise.  </w:t>
      </w:r>
    </w:p>
    <w:p w14:paraId="601895C3" w14:textId="07CCC374" w:rsidR="006644C8" w:rsidRPr="0029717B" w:rsidRDefault="006644C8" w:rsidP="0029717B">
      <w:pPr>
        <w:pStyle w:val="ListParagraph"/>
        <w:numPr>
          <w:ilvl w:val="0"/>
          <w:numId w:val="12"/>
        </w:numPr>
        <w:rPr>
          <w:rFonts w:asciiTheme="minorHAnsi" w:hAnsiTheme="minorHAnsi"/>
        </w:rPr>
      </w:pPr>
      <w:r w:rsidRPr="0029717B">
        <w:rPr>
          <w:rFonts w:asciiTheme="minorHAnsi" w:hAnsiTheme="minorHAnsi"/>
        </w:rPr>
        <w:t xml:space="preserve">If no group entry shows up then you should create </w:t>
      </w:r>
      <w:r>
        <w:rPr>
          <w:rFonts w:asciiTheme="minorHAnsi" w:hAnsiTheme="minorHAnsi"/>
        </w:rPr>
        <w:t>a wiki page for your group.  To do this, press home (house) button to regain access to the toolbar.  H</w:t>
      </w:r>
      <w:r w:rsidRPr="006644C8">
        <w:rPr>
          <w:rFonts w:asciiTheme="minorHAnsi" w:hAnsiTheme="minorHAnsi"/>
        </w:rPr>
        <w:t xml:space="preserve">over your mouse over CREATE PAGE on the left-hand side of the toolbar and then click on the New Wiki Page item.  This will bring up </w:t>
      </w:r>
      <w:r w:rsidR="006A2DB4">
        <w:rPr>
          <w:rFonts w:asciiTheme="minorHAnsi" w:hAnsiTheme="minorHAnsi"/>
        </w:rPr>
        <w:t>an</w:t>
      </w:r>
      <w:r w:rsidRPr="006644C8">
        <w:rPr>
          <w:rFonts w:asciiTheme="minorHAnsi" w:hAnsiTheme="minorHAnsi"/>
        </w:rPr>
        <w:t xml:space="preserve"> interface with title and content boxes</w:t>
      </w:r>
      <w:r w:rsidRPr="0029717B">
        <w:rPr>
          <w:rFonts w:asciiTheme="minorHAnsi" w:hAnsiTheme="minorHAnsi"/>
        </w:rPr>
        <w:t>.</w:t>
      </w:r>
      <w:r w:rsidR="006A2DB4">
        <w:rPr>
          <w:rFonts w:asciiTheme="minorHAnsi" w:hAnsiTheme="minorHAnsi"/>
        </w:rPr>
        <w:t xml:space="preserve">  To create a new page, enter the title following the pattern below (without the quotes) and press Submit.</w:t>
      </w:r>
    </w:p>
    <w:p w14:paraId="5928E96D" w14:textId="6486A680" w:rsidR="00F9677C" w:rsidRDefault="00D45A5A" w:rsidP="00724EC3">
      <w:r>
        <w:t>“</w:t>
      </w:r>
      <w:r w:rsidR="006A2DB4">
        <w:t>Introduction Exercise</w:t>
      </w:r>
      <w:r>
        <w:t xml:space="preserve"> by </w:t>
      </w:r>
      <w:r w:rsidR="00C354F1">
        <w:t xml:space="preserve">&lt;Course&gt; </w:t>
      </w:r>
      <w:r>
        <w:t xml:space="preserve">Group &lt;Name&gt;” </w:t>
      </w:r>
      <w:r w:rsidR="00C354F1" w:rsidRPr="000B0E4F">
        <w:t>where &lt;</w:t>
      </w:r>
      <w:r w:rsidR="00C354F1">
        <w:t>Course</w:t>
      </w:r>
      <w:r w:rsidR="00C354F1" w:rsidRPr="000B0E4F">
        <w:t xml:space="preserve">&gt; is the </w:t>
      </w:r>
      <w:r w:rsidR="00C354F1">
        <w:t>course abbreviation</w:t>
      </w:r>
      <w:r w:rsidR="00C354F1" w:rsidRPr="000B0E4F">
        <w:t xml:space="preserve"> and &lt;Name&gt; is your group name</w:t>
      </w:r>
      <w:r w:rsidR="00C354F1" w:rsidDel="00C354F1">
        <w:t xml:space="preserve"> </w:t>
      </w:r>
      <w:r>
        <w:t xml:space="preserve">(e.g., </w:t>
      </w:r>
      <w:r w:rsidR="006A2DB4">
        <w:t>Introduction Exercise</w:t>
      </w:r>
      <w:r>
        <w:t xml:space="preserve"> by </w:t>
      </w:r>
      <w:r w:rsidR="00BC1FDA">
        <w:t>RAIK 183H</w:t>
      </w:r>
      <w:r w:rsidR="006A2DB4">
        <w:t xml:space="preserve"> </w:t>
      </w:r>
      <w:r>
        <w:t>Group Awesome).</w:t>
      </w:r>
    </w:p>
    <w:p w14:paraId="1D3FFECB" w14:textId="16ABC339" w:rsidR="00F9677C" w:rsidRDefault="00F9677C" w:rsidP="0029717B">
      <w:pPr>
        <w:rPr>
          <w:rFonts w:asciiTheme="minorHAnsi" w:hAnsiTheme="minorHAnsi"/>
        </w:rPr>
      </w:pPr>
      <w:r w:rsidRPr="00615235">
        <w:rPr>
          <w:rFonts w:asciiTheme="minorHAnsi" w:hAnsiTheme="minorHAnsi"/>
          <w:b/>
          <w:u w:val="single"/>
        </w:rPr>
        <w:t>Important:</w:t>
      </w:r>
      <w:r>
        <w:rPr>
          <w:rFonts w:asciiTheme="minorHAnsi" w:hAnsiTheme="minorHAnsi"/>
        </w:rPr>
        <w:t xml:space="preserve"> after you create the page, you can </w:t>
      </w:r>
      <w:r w:rsidRPr="0029717B">
        <w:rPr>
          <w:rFonts w:asciiTheme="minorHAnsi" w:hAnsiTheme="minorHAnsi"/>
          <w:b/>
          <w:i/>
        </w:rPr>
        <w:t>immediately</w:t>
      </w:r>
      <w:r>
        <w:rPr>
          <w:rFonts w:asciiTheme="minorHAnsi" w:hAnsiTheme="minorHAnsi"/>
        </w:rPr>
        <w:t xml:space="preserve"> </w:t>
      </w:r>
      <w:r w:rsidR="005A4676">
        <w:rPr>
          <w:rFonts w:asciiTheme="minorHAnsi" w:hAnsiTheme="minorHAnsi"/>
        </w:rPr>
        <w:t>continue and complete</w:t>
      </w:r>
      <w:r>
        <w:rPr>
          <w:rFonts w:asciiTheme="minorHAnsi" w:hAnsiTheme="minorHAnsi"/>
        </w:rPr>
        <w:t xml:space="preserve"> </w:t>
      </w:r>
      <w:r w:rsidR="005A4676">
        <w:rPr>
          <w:rFonts w:asciiTheme="minorHAnsi" w:hAnsiTheme="minorHAnsi"/>
        </w:rPr>
        <w:t xml:space="preserve">this </w:t>
      </w:r>
      <w:r>
        <w:rPr>
          <w:rFonts w:asciiTheme="minorHAnsi" w:hAnsiTheme="minorHAnsi"/>
        </w:rPr>
        <w:t xml:space="preserve">exercise.  There is no need to wait as you did at the end of Step </w:t>
      </w:r>
      <w:r w:rsidR="002A1D08">
        <w:rPr>
          <w:rFonts w:asciiTheme="minorHAnsi" w:hAnsiTheme="minorHAnsi"/>
        </w:rPr>
        <w:t>3</w:t>
      </w:r>
      <w:r>
        <w:rPr>
          <w:rFonts w:asciiTheme="minorHAnsi" w:hAnsiTheme="minorHAnsi"/>
        </w:rPr>
        <w:t>.</w:t>
      </w:r>
    </w:p>
    <w:p w14:paraId="0D32A310" w14:textId="0C5136CE" w:rsidR="001A2928" w:rsidRDefault="001A2928" w:rsidP="001A2928">
      <w:pPr>
        <w:pBdr>
          <w:top w:val="single" w:sz="4" w:space="1" w:color="auto"/>
          <w:bottom w:val="single" w:sz="4" w:space="1" w:color="auto"/>
        </w:pBdr>
        <w:jc w:val="center"/>
        <w:rPr>
          <w:rFonts w:asciiTheme="minorHAnsi" w:hAnsiTheme="minorHAnsi"/>
        </w:rPr>
      </w:pPr>
      <w:r>
        <w:rPr>
          <w:rStyle w:val="Hyperlink"/>
          <w:rFonts w:asciiTheme="minorHAnsi" w:hAnsiTheme="minorHAnsi"/>
        </w:rPr>
        <w:t xml:space="preserve">READ MORE </w:t>
      </w:r>
    </w:p>
    <w:p w14:paraId="2B1DA608" w14:textId="4F15E980" w:rsidR="00F9677C" w:rsidRPr="00BA2AAF" w:rsidRDefault="002A1D08" w:rsidP="00F9677C">
      <w:pPr>
        <w:pStyle w:val="Heading3"/>
        <w:rPr>
          <w:rFonts w:asciiTheme="minorHAnsi" w:hAnsiTheme="minorHAnsi"/>
        </w:rPr>
      </w:pPr>
      <w:r>
        <w:rPr>
          <w:rFonts w:asciiTheme="minorHAnsi" w:hAnsiTheme="minorHAnsi"/>
        </w:rPr>
        <w:t>5</w:t>
      </w:r>
      <w:r w:rsidR="00F9677C" w:rsidRPr="00BA2AAF">
        <w:rPr>
          <w:rFonts w:asciiTheme="minorHAnsi" w:hAnsiTheme="minorHAnsi"/>
        </w:rPr>
        <w:t>.</w:t>
      </w:r>
      <w:r w:rsidR="00F9677C" w:rsidRPr="00BA2AAF">
        <w:rPr>
          <w:rFonts w:asciiTheme="minorHAnsi" w:hAnsiTheme="minorHAnsi"/>
        </w:rPr>
        <w:tab/>
      </w:r>
      <w:r w:rsidR="00F9677C">
        <w:rPr>
          <w:rFonts w:asciiTheme="minorHAnsi" w:hAnsiTheme="minorHAnsi"/>
        </w:rPr>
        <w:t>Adding and Revising Wiki Content</w:t>
      </w:r>
    </w:p>
    <w:p w14:paraId="10626DDE" w14:textId="71D6D9C6" w:rsidR="00F9677C" w:rsidRDefault="00F9677C" w:rsidP="00BA2AAF">
      <w:pPr>
        <w:rPr>
          <w:rFonts w:asciiTheme="minorHAnsi" w:hAnsiTheme="minorHAnsi"/>
        </w:rPr>
      </w:pPr>
      <w:r>
        <w:rPr>
          <w:rFonts w:asciiTheme="minorHAnsi" w:hAnsiTheme="minorHAnsi"/>
        </w:rPr>
        <w:t xml:space="preserve">Step </w:t>
      </w:r>
      <w:r w:rsidR="000F6A5C">
        <w:rPr>
          <w:rFonts w:asciiTheme="minorHAnsi" w:hAnsiTheme="minorHAnsi"/>
        </w:rPr>
        <w:t>5</w:t>
      </w:r>
      <w:r>
        <w:rPr>
          <w:rFonts w:asciiTheme="minorHAnsi" w:hAnsiTheme="minorHAnsi"/>
        </w:rPr>
        <w:t xml:space="preserve"> for this exercise is adding and revising content on the wiki page that you created for your group.  If you are not at your wiki page, you can use the browse button to find your page as previously discussed.</w:t>
      </w:r>
    </w:p>
    <w:p w14:paraId="6AB3FEF9" w14:textId="0D7111FA" w:rsidR="00F9677C" w:rsidRDefault="00F9677C" w:rsidP="004D28CD">
      <w:pPr>
        <w:pBdr>
          <w:top w:val="single" w:sz="4" w:space="1" w:color="auto"/>
          <w:left w:val="single" w:sz="4" w:space="4" w:color="auto"/>
          <w:bottom w:val="single" w:sz="4" w:space="1" w:color="auto"/>
          <w:right w:val="single" w:sz="4" w:space="4" w:color="auto"/>
        </w:pBdr>
        <w:rPr>
          <w:rFonts w:asciiTheme="minorHAnsi" w:hAnsiTheme="minorHAnsi"/>
        </w:rPr>
      </w:pPr>
      <w:r w:rsidRPr="0029717B">
        <w:rPr>
          <w:rFonts w:asciiTheme="minorHAnsi" w:hAnsiTheme="minorHAnsi"/>
          <w:b/>
          <w:u w:val="single"/>
        </w:rPr>
        <w:lastRenderedPageBreak/>
        <w:t>Potential pitfall</w:t>
      </w:r>
      <w:r>
        <w:rPr>
          <w:rFonts w:asciiTheme="minorHAnsi" w:hAnsiTheme="minorHAnsi"/>
        </w:rPr>
        <w:t xml:space="preserve">:  </w:t>
      </w:r>
      <w:r w:rsidR="005A4676">
        <w:rPr>
          <w:rFonts w:asciiTheme="minorHAnsi" w:hAnsiTheme="minorHAnsi"/>
          <w:b/>
        </w:rPr>
        <w:t>M</w:t>
      </w:r>
      <w:r w:rsidR="005A4676" w:rsidRPr="004D28CD">
        <w:rPr>
          <w:rFonts w:asciiTheme="minorHAnsi" w:hAnsiTheme="minorHAnsi"/>
          <w:b/>
        </w:rPr>
        <w:t xml:space="preserve">ake </w:t>
      </w:r>
      <w:r w:rsidRPr="004D28CD">
        <w:rPr>
          <w:rFonts w:asciiTheme="minorHAnsi" w:hAnsiTheme="minorHAnsi"/>
          <w:b/>
        </w:rPr>
        <w:t>sure that you are logged in (your name appears instead of ACCOUNTS) b</w:t>
      </w:r>
      <w:r w:rsidR="0029717B" w:rsidRPr="004D28CD">
        <w:rPr>
          <w:rFonts w:asciiTheme="minorHAnsi" w:hAnsiTheme="minorHAnsi"/>
          <w:b/>
        </w:rPr>
        <w:t>efore you try and edit your</w:t>
      </w:r>
      <w:r w:rsidRPr="004D28CD">
        <w:rPr>
          <w:rFonts w:asciiTheme="minorHAnsi" w:hAnsiTheme="minorHAnsi"/>
          <w:b/>
        </w:rPr>
        <w:t xml:space="preserve"> page</w:t>
      </w:r>
      <w:r>
        <w:rPr>
          <w:rFonts w:asciiTheme="minorHAnsi" w:hAnsiTheme="minorHAnsi"/>
        </w:rPr>
        <w:t>.</w:t>
      </w:r>
    </w:p>
    <w:p w14:paraId="7EF468B0" w14:textId="2C013577" w:rsidR="00F9677C" w:rsidRDefault="00F9677C" w:rsidP="00BA2AAF">
      <w:pPr>
        <w:rPr>
          <w:rFonts w:asciiTheme="minorHAnsi" w:hAnsiTheme="minorHAnsi"/>
        </w:rPr>
      </w:pPr>
      <w:r>
        <w:rPr>
          <w:rFonts w:asciiTheme="minorHAnsi" w:hAnsiTheme="minorHAnsi"/>
        </w:rPr>
        <w:t xml:space="preserve">For this step, you will need to write </w:t>
      </w:r>
      <w:r w:rsidR="00E05C7A">
        <w:rPr>
          <w:rFonts w:asciiTheme="minorHAnsi" w:hAnsiTheme="minorHAnsi"/>
        </w:rPr>
        <w:t>short answers</w:t>
      </w:r>
      <w:r>
        <w:rPr>
          <w:rFonts w:asciiTheme="minorHAnsi" w:hAnsiTheme="minorHAnsi"/>
        </w:rPr>
        <w:t xml:space="preserve"> </w:t>
      </w:r>
      <w:r w:rsidR="00E05C7A">
        <w:rPr>
          <w:rFonts w:asciiTheme="minorHAnsi" w:hAnsiTheme="minorHAnsi"/>
        </w:rPr>
        <w:t xml:space="preserve">(1-2 sentences) </w:t>
      </w:r>
      <w:r>
        <w:rPr>
          <w:rFonts w:asciiTheme="minorHAnsi" w:hAnsiTheme="minorHAnsi"/>
        </w:rPr>
        <w:t xml:space="preserve">on the wiki page </w:t>
      </w:r>
      <w:r w:rsidR="00E05C7A">
        <w:rPr>
          <w:rFonts w:asciiTheme="minorHAnsi" w:hAnsiTheme="minorHAnsi"/>
        </w:rPr>
        <w:t>for</w:t>
      </w:r>
      <w:r>
        <w:rPr>
          <w:rFonts w:asciiTheme="minorHAnsi" w:hAnsiTheme="minorHAnsi"/>
        </w:rPr>
        <w:t xml:space="preserve"> the following two questions:  (1) what is your name? (2) </w:t>
      </w:r>
      <w:proofErr w:type="gramStart"/>
      <w:r>
        <w:rPr>
          <w:rFonts w:asciiTheme="minorHAnsi" w:hAnsiTheme="minorHAnsi"/>
        </w:rPr>
        <w:t>how</w:t>
      </w:r>
      <w:proofErr w:type="gramEnd"/>
      <w:r>
        <w:rPr>
          <w:rFonts w:asciiTheme="minorHAnsi" w:hAnsiTheme="minorHAnsi"/>
        </w:rPr>
        <w:t xml:space="preserve"> is computer science helpful </w:t>
      </w:r>
      <w:r w:rsidR="00E05C7A">
        <w:rPr>
          <w:rFonts w:asciiTheme="minorHAnsi" w:hAnsiTheme="minorHAnsi"/>
        </w:rPr>
        <w:t>for your discipline?</w:t>
      </w:r>
      <w:r w:rsidR="005A4676">
        <w:rPr>
          <w:rFonts w:asciiTheme="minorHAnsi" w:hAnsiTheme="minorHAnsi"/>
        </w:rPr>
        <w:t xml:space="preserve">  Please also indicate your discipline (or major).</w:t>
      </w:r>
    </w:p>
    <w:p w14:paraId="5CC51B12" w14:textId="79740499" w:rsidR="00E05C7A" w:rsidRDefault="00E05C7A" w:rsidP="00BA2AAF">
      <w:pPr>
        <w:rPr>
          <w:rFonts w:asciiTheme="minorHAnsi" w:hAnsiTheme="minorHAnsi"/>
        </w:rPr>
      </w:pPr>
      <w:r>
        <w:rPr>
          <w:rFonts w:asciiTheme="minorHAnsi" w:hAnsiTheme="minorHAnsi"/>
        </w:rPr>
        <w:t>To do this, while at your wiki page</w:t>
      </w:r>
      <w:r w:rsidR="0029717B">
        <w:rPr>
          <w:rFonts w:asciiTheme="minorHAnsi" w:hAnsiTheme="minorHAnsi"/>
        </w:rPr>
        <w:t>,</w:t>
      </w:r>
      <w:r>
        <w:rPr>
          <w:rFonts w:asciiTheme="minorHAnsi" w:hAnsiTheme="minorHAnsi"/>
        </w:rPr>
        <w:t xml:space="preserve"> h</w:t>
      </w:r>
      <w:r w:rsidRPr="006644C8">
        <w:rPr>
          <w:rFonts w:asciiTheme="minorHAnsi" w:hAnsiTheme="minorHAnsi"/>
        </w:rPr>
        <w:t xml:space="preserve">over your mouse over </w:t>
      </w:r>
      <w:r>
        <w:rPr>
          <w:rFonts w:asciiTheme="minorHAnsi" w:hAnsiTheme="minorHAnsi"/>
        </w:rPr>
        <w:t>REVISE</w:t>
      </w:r>
      <w:r w:rsidRPr="006644C8">
        <w:rPr>
          <w:rFonts w:asciiTheme="minorHAnsi" w:hAnsiTheme="minorHAnsi"/>
        </w:rPr>
        <w:t xml:space="preserve"> PAGE on the left-hand side of the toolbar and then click on the </w:t>
      </w:r>
      <w:r>
        <w:rPr>
          <w:rFonts w:asciiTheme="minorHAnsi" w:hAnsiTheme="minorHAnsi"/>
        </w:rPr>
        <w:t xml:space="preserve">Edit </w:t>
      </w:r>
      <w:r w:rsidRPr="006644C8">
        <w:rPr>
          <w:rFonts w:asciiTheme="minorHAnsi" w:hAnsiTheme="minorHAnsi"/>
        </w:rPr>
        <w:t xml:space="preserve">Page item.  This will bring up </w:t>
      </w:r>
      <w:r>
        <w:rPr>
          <w:rFonts w:asciiTheme="minorHAnsi" w:hAnsiTheme="minorHAnsi"/>
        </w:rPr>
        <w:t>an</w:t>
      </w:r>
      <w:r w:rsidRPr="006644C8">
        <w:rPr>
          <w:rFonts w:asciiTheme="minorHAnsi" w:hAnsiTheme="minorHAnsi"/>
        </w:rPr>
        <w:t xml:space="preserve"> interface with title and content boxes</w:t>
      </w:r>
      <w:r w:rsidRPr="00615235">
        <w:rPr>
          <w:rFonts w:asciiTheme="minorHAnsi" w:hAnsiTheme="minorHAnsi"/>
        </w:rPr>
        <w:t>.</w:t>
      </w:r>
      <w:r>
        <w:rPr>
          <w:rFonts w:asciiTheme="minorHAnsi" w:hAnsiTheme="minorHAnsi"/>
        </w:rPr>
        <w:t xml:space="preserve">  Simply type your responses into the content box and press Submit when you are done.  </w:t>
      </w:r>
    </w:p>
    <w:p w14:paraId="12B32628" w14:textId="45CB4EFB" w:rsidR="00E05C7A" w:rsidRDefault="00E05C7A" w:rsidP="00BA2AAF">
      <w:pPr>
        <w:rPr>
          <w:rFonts w:asciiTheme="minorHAnsi" w:hAnsiTheme="minorHAnsi"/>
        </w:rPr>
      </w:pPr>
      <w:r w:rsidRPr="0029717B">
        <w:rPr>
          <w:rFonts w:asciiTheme="minorHAnsi" w:hAnsiTheme="minorHAnsi"/>
          <w:b/>
          <w:u w:val="single"/>
        </w:rPr>
        <w:t>Note</w:t>
      </w:r>
      <w:r>
        <w:rPr>
          <w:rFonts w:asciiTheme="minorHAnsi" w:hAnsiTheme="minorHAnsi"/>
        </w:rPr>
        <w:t xml:space="preserve">:  </w:t>
      </w:r>
      <w:r w:rsidR="005A4676">
        <w:rPr>
          <w:rFonts w:asciiTheme="minorHAnsi" w:hAnsiTheme="minorHAnsi"/>
        </w:rPr>
        <w:t xml:space="preserve">Each </w:t>
      </w:r>
      <w:r>
        <w:rPr>
          <w:rFonts w:asciiTheme="minorHAnsi" w:hAnsiTheme="minorHAnsi"/>
        </w:rPr>
        <w:t>time you edit the wiki page, a new revision is added to the PAGE HISTORY option.  As a result, content is n</w:t>
      </w:r>
      <w:r w:rsidR="0029717B">
        <w:rPr>
          <w:rFonts w:asciiTheme="minorHAnsi" w:hAnsiTheme="minorHAnsi"/>
        </w:rPr>
        <w:t>ever permanently deleted so don’t worry about revising what your group members have written.</w:t>
      </w:r>
    </w:p>
    <w:p w14:paraId="19A383A8" w14:textId="7C186635" w:rsidR="00E05C7A" w:rsidRPr="00BA2AAF" w:rsidRDefault="002A1D08" w:rsidP="00E05C7A">
      <w:pPr>
        <w:pStyle w:val="Heading3"/>
        <w:rPr>
          <w:rFonts w:asciiTheme="minorHAnsi" w:hAnsiTheme="minorHAnsi"/>
        </w:rPr>
      </w:pPr>
      <w:r>
        <w:rPr>
          <w:rFonts w:asciiTheme="minorHAnsi" w:hAnsiTheme="minorHAnsi"/>
        </w:rPr>
        <w:t>6</w:t>
      </w:r>
      <w:r w:rsidR="00E05C7A" w:rsidRPr="00BA2AAF">
        <w:rPr>
          <w:rFonts w:asciiTheme="minorHAnsi" w:hAnsiTheme="minorHAnsi"/>
        </w:rPr>
        <w:t>.</w:t>
      </w:r>
      <w:r w:rsidR="00E05C7A" w:rsidRPr="00BA2AAF">
        <w:rPr>
          <w:rFonts w:asciiTheme="minorHAnsi" w:hAnsiTheme="minorHAnsi"/>
        </w:rPr>
        <w:tab/>
      </w:r>
      <w:r w:rsidR="00E05C7A">
        <w:rPr>
          <w:rFonts w:asciiTheme="minorHAnsi" w:hAnsiTheme="minorHAnsi"/>
        </w:rPr>
        <w:t>Add Forum Post</w:t>
      </w:r>
    </w:p>
    <w:p w14:paraId="2CF329C8" w14:textId="5A6D815B" w:rsidR="00E05C7A" w:rsidRDefault="00E05C7A" w:rsidP="00E05C7A">
      <w:pPr>
        <w:rPr>
          <w:rFonts w:asciiTheme="minorHAnsi" w:hAnsiTheme="minorHAnsi"/>
        </w:rPr>
      </w:pPr>
      <w:r>
        <w:rPr>
          <w:rFonts w:asciiTheme="minorHAnsi" w:hAnsiTheme="minorHAnsi"/>
        </w:rPr>
        <w:t xml:space="preserve">Step </w:t>
      </w:r>
      <w:r w:rsidR="000F6A5C">
        <w:rPr>
          <w:rFonts w:asciiTheme="minorHAnsi" w:hAnsiTheme="minorHAnsi"/>
        </w:rPr>
        <w:t>6</w:t>
      </w:r>
      <w:r>
        <w:rPr>
          <w:rFonts w:asciiTheme="minorHAnsi" w:hAnsiTheme="minorHAnsi"/>
        </w:rPr>
        <w:t xml:space="preserve"> for this exercise is adding a forum post on the wiki page that you created for your group.  The forum is used to leave messages for your group members such as </w:t>
      </w:r>
      <w:r w:rsidR="0029717B">
        <w:rPr>
          <w:rFonts w:asciiTheme="minorHAnsi" w:hAnsiTheme="minorHAnsi"/>
        </w:rPr>
        <w:t>deciding who</w:t>
      </w:r>
      <w:r>
        <w:rPr>
          <w:rFonts w:asciiTheme="minorHAnsi" w:hAnsiTheme="minorHAnsi"/>
        </w:rPr>
        <w:t xml:space="preserve"> wants to work on </w:t>
      </w:r>
      <w:r w:rsidR="0029717B">
        <w:rPr>
          <w:rFonts w:asciiTheme="minorHAnsi" w:hAnsiTheme="minorHAnsi"/>
        </w:rPr>
        <w:t>each</w:t>
      </w:r>
      <w:r>
        <w:rPr>
          <w:rFonts w:asciiTheme="minorHAnsi" w:hAnsiTheme="minorHAnsi"/>
        </w:rPr>
        <w:t xml:space="preserve"> section of an exercise</w:t>
      </w:r>
      <w:r w:rsidR="005A4676">
        <w:rPr>
          <w:rFonts w:asciiTheme="minorHAnsi" w:hAnsiTheme="minorHAnsi"/>
        </w:rPr>
        <w:t xml:space="preserve"> or having an online discussion</w:t>
      </w:r>
      <w:r>
        <w:rPr>
          <w:rFonts w:asciiTheme="minorHAnsi" w:hAnsiTheme="minorHAnsi"/>
        </w:rPr>
        <w:t>.</w:t>
      </w:r>
    </w:p>
    <w:p w14:paraId="2C7D3D23" w14:textId="0F1B49AF" w:rsidR="00724EC3" w:rsidRPr="00BA2AAF" w:rsidRDefault="00E05C7A" w:rsidP="00BA2AAF">
      <w:pPr>
        <w:rPr>
          <w:rFonts w:asciiTheme="minorHAnsi" w:hAnsiTheme="minorHAnsi"/>
        </w:rPr>
      </w:pPr>
      <w:r>
        <w:rPr>
          <w:rFonts w:asciiTheme="minorHAnsi" w:hAnsiTheme="minorHAnsi"/>
        </w:rPr>
        <w:t xml:space="preserve">For this step, you will need to write a forum posting answering the following question: (1) why </w:t>
      </w:r>
      <w:r w:rsidR="005A4676">
        <w:rPr>
          <w:rFonts w:asciiTheme="minorHAnsi" w:hAnsiTheme="minorHAnsi"/>
        </w:rPr>
        <w:t xml:space="preserve">are </w:t>
      </w:r>
      <w:r>
        <w:rPr>
          <w:rFonts w:asciiTheme="minorHAnsi" w:hAnsiTheme="minorHAnsi"/>
        </w:rPr>
        <w:t xml:space="preserve">you </w:t>
      </w:r>
      <w:r w:rsidR="005A4676">
        <w:rPr>
          <w:rFonts w:asciiTheme="minorHAnsi" w:hAnsiTheme="minorHAnsi"/>
        </w:rPr>
        <w:t xml:space="preserve">taking </w:t>
      </w:r>
      <w:r>
        <w:rPr>
          <w:rFonts w:asciiTheme="minorHAnsi" w:hAnsiTheme="minorHAnsi"/>
        </w:rPr>
        <w:t>this course?</w:t>
      </w:r>
    </w:p>
    <w:p w14:paraId="5BB665C4" w14:textId="13FE82A4" w:rsidR="002C304A" w:rsidRDefault="00E05C7A" w:rsidP="00E05C7A">
      <w:pPr>
        <w:rPr>
          <w:rFonts w:asciiTheme="minorHAnsi" w:hAnsiTheme="minorHAnsi"/>
        </w:rPr>
      </w:pPr>
      <w:r>
        <w:rPr>
          <w:rFonts w:asciiTheme="minorHAnsi" w:hAnsiTheme="minorHAnsi"/>
        </w:rPr>
        <w:t xml:space="preserve">To do this, scroll down to the bottom of your wiki page </w:t>
      </w:r>
      <w:r w:rsidR="002C304A">
        <w:rPr>
          <w:rFonts w:asciiTheme="minorHAnsi" w:hAnsiTheme="minorHAnsi"/>
        </w:rPr>
        <w:t xml:space="preserve">and </w:t>
      </w:r>
      <w:r>
        <w:rPr>
          <w:rFonts w:asciiTheme="minorHAnsi" w:hAnsiTheme="minorHAnsi"/>
        </w:rPr>
        <w:t xml:space="preserve">select Create New under Discussion.  This will bring up an interface where you </w:t>
      </w:r>
      <w:r w:rsidR="002C304A">
        <w:rPr>
          <w:rFonts w:asciiTheme="minorHAnsi" w:hAnsiTheme="minorHAnsi"/>
        </w:rPr>
        <w:t xml:space="preserve">should enter </w:t>
      </w:r>
      <w:r w:rsidR="0029717B">
        <w:rPr>
          <w:rFonts w:asciiTheme="minorHAnsi" w:hAnsiTheme="minorHAnsi"/>
        </w:rPr>
        <w:t>“Response”</w:t>
      </w:r>
      <w:r w:rsidR="002C304A">
        <w:rPr>
          <w:rFonts w:asciiTheme="minorHAnsi" w:hAnsiTheme="minorHAnsi"/>
        </w:rPr>
        <w:t xml:space="preserve"> as the title</w:t>
      </w:r>
      <w:r w:rsidR="0029717B">
        <w:rPr>
          <w:rFonts w:asciiTheme="minorHAnsi" w:hAnsiTheme="minorHAnsi"/>
        </w:rPr>
        <w:t xml:space="preserve"> (without the quotes)</w:t>
      </w:r>
      <w:r w:rsidR="002C304A">
        <w:rPr>
          <w:rFonts w:asciiTheme="minorHAnsi" w:hAnsiTheme="minorHAnsi"/>
        </w:rPr>
        <w:t xml:space="preserve"> and your </w:t>
      </w:r>
      <w:r w:rsidR="0029717B">
        <w:rPr>
          <w:rFonts w:asciiTheme="minorHAnsi" w:hAnsiTheme="minorHAnsi"/>
        </w:rPr>
        <w:t>response</w:t>
      </w:r>
      <w:r w:rsidR="003B0A9B">
        <w:rPr>
          <w:rFonts w:asciiTheme="minorHAnsi" w:hAnsiTheme="minorHAnsi"/>
        </w:rPr>
        <w:t xml:space="preserve"> to the question</w:t>
      </w:r>
      <w:r w:rsidR="0029717B">
        <w:rPr>
          <w:rFonts w:asciiTheme="minorHAnsi" w:hAnsiTheme="minorHAnsi"/>
        </w:rPr>
        <w:t xml:space="preserve"> </w:t>
      </w:r>
      <w:r w:rsidR="002C304A">
        <w:rPr>
          <w:rFonts w:asciiTheme="minorHAnsi" w:hAnsiTheme="minorHAnsi"/>
        </w:rPr>
        <w:t>as the comment.</w:t>
      </w:r>
    </w:p>
    <w:p w14:paraId="0D22A7B7" w14:textId="24E68994" w:rsidR="002C304A" w:rsidRDefault="002C304A" w:rsidP="0029717B">
      <w:pPr>
        <w:rPr>
          <w:rFonts w:asciiTheme="minorHAnsi" w:hAnsiTheme="minorHAnsi"/>
        </w:rPr>
      </w:pPr>
      <w:r w:rsidRPr="0029717B">
        <w:rPr>
          <w:rFonts w:asciiTheme="minorHAnsi" w:hAnsiTheme="minorHAnsi"/>
          <w:b/>
          <w:u w:val="single"/>
        </w:rPr>
        <w:t>Note</w:t>
      </w:r>
      <w:r>
        <w:rPr>
          <w:rFonts w:asciiTheme="minorHAnsi" w:hAnsiTheme="minorHAnsi"/>
        </w:rPr>
        <w:t xml:space="preserve">: </w:t>
      </w:r>
      <w:r w:rsidR="005A4676">
        <w:rPr>
          <w:rFonts w:asciiTheme="minorHAnsi" w:hAnsiTheme="minorHAnsi"/>
        </w:rPr>
        <w:t xml:space="preserve">You </w:t>
      </w:r>
      <w:r>
        <w:rPr>
          <w:rFonts w:asciiTheme="minorHAnsi" w:hAnsiTheme="minorHAnsi"/>
        </w:rPr>
        <w:t xml:space="preserve">can also reply to existing forum posts and the responses will be structured just like </w:t>
      </w:r>
      <w:r w:rsidR="0029717B">
        <w:rPr>
          <w:rFonts w:asciiTheme="minorHAnsi" w:hAnsiTheme="minorHAnsi"/>
        </w:rPr>
        <w:t>a conventional</w:t>
      </w:r>
      <w:r>
        <w:rPr>
          <w:rFonts w:asciiTheme="minorHAnsi" w:hAnsiTheme="minorHAnsi"/>
        </w:rPr>
        <w:t xml:space="preserve"> </w:t>
      </w:r>
      <w:r w:rsidR="005A4676">
        <w:rPr>
          <w:rFonts w:asciiTheme="minorHAnsi" w:hAnsiTheme="minorHAnsi"/>
        </w:rPr>
        <w:t xml:space="preserve">online </w:t>
      </w:r>
      <w:r>
        <w:rPr>
          <w:rFonts w:asciiTheme="minorHAnsi" w:hAnsiTheme="minorHAnsi"/>
        </w:rPr>
        <w:t>message board.</w:t>
      </w:r>
    </w:p>
    <w:p w14:paraId="5BF261F7" w14:textId="77777777" w:rsidR="001A2928" w:rsidRDefault="001A2928" w:rsidP="001A2928">
      <w:pPr>
        <w:pBdr>
          <w:top w:val="single" w:sz="4" w:space="1" w:color="auto"/>
          <w:bottom w:val="single" w:sz="4" w:space="1" w:color="auto"/>
        </w:pBdr>
        <w:jc w:val="center"/>
        <w:rPr>
          <w:rFonts w:asciiTheme="minorHAnsi" w:hAnsiTheme="minorHAnsi"/>
        </w:rPr>
      </w:pPr>
      <w:r>
        <w:rPr>
          <w:rStyle w:val="Hyperlink"/>
          <w:rFonts w:asciiTheme="minorHAnsi" w:hAnsiTheme="minorHAnsi"/>
        </w:rPr>
        <w:t xml:space="preserve">READ MORE </w:t>
      </w:r>
    </w:p>
    <w:p w14:paraId="22B02E71" w14:textId="77777777" w:rsidR="001A2928" w:rsidRDefault="001A2928" w:rsidP="0029717B">
      <w:pPr>
        <w:rPr>
          <w:rFonts w:asciiTheme="minorHAnsi" w:hAnsiTheme="minorHAnsi"/>
        </w:rPr>
      </w:pPr>
    </w:p>
    <w:p w14:paraId="3D24EEC1" w14:textId="3E952E27" w:rsidR="00276389" w:rsidRDefault="002A1D08" w:rsidP="00276389">
      <w:pPr>
        <w:pStyle w:val="Heading3"/>
        <w:rPr>
          <w:rFonts w:asciiTheme="minorHAnsi" w:hAnsiTheme="minorHAnsi"/>
        </w:rPr>
      </w:pPr>
      <w:r>
        <w:rPr>
          <w:rFonts w:asciiTheme="minorHAnsi" w:hAnsiTheme="minorHAnsi"/>
        </w:rPr>
        <w:t>7</w:t>
      </w:r>
      <w:r w:rsidR="00276389" w:rsidRPr="00BA2AAF">
        <w:rPr>
          <w:rFonts w:asciiTheme="minorHAnsi" w:hAnsiTheme="minorHAnsi"/>
        </w:rPr>
        <w:t>.</w:t>
      </w:r>
      <w:r w:rsidR="00276389" w:rsidRPr="00BA2AAF">
        <w:rPr>
          <w:rFonts w:asciiTheme="minorHAnsi" w:hAnsiTheme="minorHAnsi"/>
        </w:rPr>
        <w:tab/>
      </w:r>
      <w:r w:rsidR="008E5756">
        <w:rPr>
          <w:rFonts w:asciiTheme="minorHAnsi" w:hAnsiTheme="minorHAnsi"/>
        </w:rPr>
        <w:t>Attaching a File</w:t>
      </w:r>
      <w:r w:rsidR="00FE5EB0">
        <w:rPr>
          <w:rFonts w:asciiTheme="minorHAnsi" w:hAnsiTheme="minorHAnsi"/>
        </w:rPr>
        <w:t xml:space="preserve"> to the Wiki Page</w:t>
      </w:r>
    </w:p>
    <w:p w14:paraId="2D9F0D13" w14:textId="360866C9" w:rsidR="00381826" w:rsidRDefault="008E5756" w:rsidP="00905FD2">
      <w:r>
        <w:t xml:space="preserve">Step </w:t>
      </w:r>
      <w:r w:rsidR="000F6A5C">
        <w:t>7</w:t>
      </w:r>
      <w:r>
        <w:t xml:space="preserve"> for this exercise is adding a file as an attachment to your wiki page. </w:t>
      </w:r>
      <w:r w:rsidR="00905FD2">
        <w:t xml:space="preserve"> </w:t>
      </w:r>
      <w:r>
        <w:t xml:space="preserve">The purpose of this step is </w:t>
      </w:r>
      <w:r w:rsidR="00A64A0F">
        <w:t>for</w:t>
      </w:r>
      <w:r>
        <w:t xml:space="preserve"> you </w:t>
      </w:r>
      <w:r w:rsidR="00A64A0F">
        <w:t xml:space="preserve">to learn </w:t>
      </w:r>
      <w:r>
        <w:t xml:space="preserve">how to attach a file to the page by uploading it. </w:t>
      </w:r>
      <w:r w:rsidR="00905FD2">
        <w:t xml:space="preserve"> </w:t>
      </w:r>
      <w:r>
        <w:t xml:space="preserve">In order to do this, you have to press the link called “Add” found in the “Attachments” section of the right panel. </w:t>
      </w:r>
      <w:r w:rsidR="00905FD2">
        <w:t xml:space="preserve"> </w:t>
      </w:r>
      <w:r w:rsidR="00381826">
        <w:t>The “Attachments” section is below the “Keywords” and “</w:t>
      </w:r>
      <w:r w:rsidR="00E23B3B">
        <w:t xml:space="preserve">Related pages” sections. </w:t>
      </w:r>
      <w:r w:rsidR="00905FD2">
        <w:t xml:space="preserve"> </w:t>
      </w:r>
      <w:r>
        <w:t xml:space="preserve">After you press this link, a white box will appear in the center of the screen. </w:t>
      </w:r>
      <w:r w:rsidR="00905FD2">
        <w:t xml:space="preserve"> </w:t>
      </w:r>
      <w:r>
        <w:t xml:space="preserve">Press the “Choose File” button in order to select the file you want to upload to the wiki page. </w:t>
      </w:r>
      <w:r w:rsidR="00905FD2">
        <w:t xml:space="preserve"> </w:t>
      </w:r>
      <w:r>
        <w:t xml:space="preserve">On the dialog box that opens, </w:t>
      </w:r>
      <w:r>
        <w:lastRenderedPageBreak/>
        <w:t xml:space="preserve">select the file and then press the “Open” button. </w:t>
      </w:r>
      <w:r w:rsidR="00905FD2">
        <w:t xml:space="preserve"> </w:t>
      </w:r>
      <w:r>
        <w:t>After you have selected the file, it will appear in the white box. In the second field called “Caption” you can optionally add a caption to the file</w:t>
      </w:r>
      <w:r w:rsidR="00381826">
        <w:t xml:space="preserve">. </w:t>
      </w:r>
    </w:p>
    <w:p w14:paraId="2C770709" w14:textId="6AA28720" w:rsidR="00276389" w:rsidRDefault="00381826" w:rsidP="0029717B">
      <w:r w:rsidRPr="00905FD2">
        <w:rPr>
          <w:b/>
          <w:u w:val="single"/>
        </w:rPr>
        <w:t>Note</w:t>
      </w:r>
      <w:r w:rsidRPr="00905FD2">
        <w:rPr>
          <w:b/>
        </w:rPr>
        <w:t>:</w:t>
      </w:r>
      <w:r>
        <w:t xml:space="preserve"> It is recommended that you </w:t>
      </w:r>
      <w:r w:rsidR="00A64A0F">
        <w:t xml:space="preserve">always </w:t>
      </w:r>
      <w:r>
        <w:t>add a short caption that accurately describes the uploaded file.</w:t>
      </w:r>
    </w:p>
    <w:p w14:paraId="6BA5F3B2" w14:textId="77777777" w:rsidR="00905FD2" w:rsidRDefault="00905FD2" w:rsidP="00905FD2">
      <w:pPr>
        <w:pStyle w:val="Heading1"/>
        <w:rPr>
          <w:rFonts w:asciiTheme="minorHAnsi" w:hAnsiTheme="minorHAnsi"/>
        </w:rPr>
      </w:pPr>
      <w:r>
        <w:rPr>
          <w:rFonts w:asciiTheme="minorHAnsi" w:hAnsiTheme="minorHAnsi"/>
        </w:rPr>
        <w:t>Deadlines and Hand-In</w:t>
      </w:r>
    </w:p>
    <w:p w14:paraId="0580F5B1" w14:textId="6DAA0778" w:rsidR="00827414" w:rsidRDefault="00827414" w:rsidP="00827414">
      <w:pPr>
        <w:rPr>
          <w:rFonts w:asciiTheme="minorHAnsi" w:hAnsiTheme="minorHAnsi"/>
        </w:rPr>
      </w:pPr>
      <w:r w:rsidRPr="00BA2AAF">
        <w:rPr>
          <w:rFonts w:asciiTheme="minorHAnsi" w:hAnsiTheme="minorHAnsi"/>
          <w:b/>
        </w:rPr>
        <w:t>Week 1 Deadline – [</w:t>
      </w:r>
      <w:r w:rsidR="00B877AF">
        <w:rPr>
          <w:rFonts w:asciiTheme="minorHAnsi" w:hAnsiTheme="minorHAnsi"/>
          <w:b/>
        </w:rPr>
        <w:t>XXX</w:t>
      </w:r>
      <w:r w:rsidRPr="00BA2AAF">
        <w:rPr>
          <w:rFonts w:asciiTheme="minorHAnsi" w:hAnsiTheme="minorHAnsi"/>
          <w:b/>
        </w:rPr>
        <w:t>, 11:59 p.m.]:</w:t>
      </w:r>
      <w:r w:rsidRPr="00BA2AAF">
        <w:rPr>
          <w:rFonts w:asciiTheme="minorHAnsi" w:hAnsiTheme="minorHAnsi"/>
        </w:rPr>
        <w:t xml:space="preserve"> You should have </w:t>
      </w:r>
      <w:r>
        <w:rPr>
          <w:rFonts w:asciiTheme="minorHAnsi" w:hAnsiTheme="minorHAnsi"/>
        </w:rPr>
        <w:t xml:space="preserve">completed </w:t>
      </w:r>
      <w:r w:rsidR="002C304A">
        <w:rPr>
          <w:rFonts w:asciiTheme="minorHAnsi" w:hAnsiTheme="minorHAnsi"/>
        </w:rPr>
        <w:t>all steps in this exercise</w:t>
      </w:r>
      <w:r>
        <w:rPr>
          <w:rFonts w:asciiTheme="minorHAnsi" w:hAnsiTheme="minorHAnsi"/>
        </w:rPr>
        <w:t xml:space="preserve"> by the Week 1 deadline above</w:t>
      </w:r>
      <w:r w:rsidRPr="00BA2AAF">
        <w:rPr>
          <w:rFonts w:asciiTheme="minorHAnsi" w:hAnsiTheme="minorHAnsi"/>
        </w:rPr>
        <w:t>.</w:t>
      </w:r>
    </w:p>
    <w:p w14:paraId="3D6DCF50" w14:textId="6311BCEC" w:rsidR="007E7204" w:rsidRDefault="007E7204" w:rsidP="007E7204">
      <w:pPr>
        <w:pBdr>
          <w:top w:val="single" w:sz="4" w:space="1" w:color="auto"/>
          <w:bottom w:val="single" w:sz="4" w:space="1" w:color="auto"/>
        </w:pBdr>
        <w:jc w:val="center"/>
        <w:rPr>
          <w:rFonts w:asciiTheme="minorHAnsi" w:hAnsiTheme="minorHAnsi"/>
        </w:rPr>
      </w:pPr>
      <w:r>
        <w:rPr>
          <w:rStyle w:val="Hyperlink"/>
          <w:rFonts w:asciiTheme="minorHAnsi" w:hAnsiTheme="minorHAnsi"/>
        </w:rPr>
        <w:t>END OF EXERCISE</w:t>
      </w:r>
    </w:p>
    <w:p w14:paraId="3B24AD68" w14:textId="77777777" w:rsidR="007E7204" w:rsidRPr="00BA2AAF" w:rsidRDefault="007E7204" w:rsidP="00827414">
      <w:pPr>
        <w:rPr>
          <w:rFonts w:asciiTheme="minorHAnsi" w:hAnsiTheme="minorHAnsi"/>
        </w:rPr>
      </w:pPr>
    </w:p>
    <w:bookmarkEnd w:id="0"/>
    <w:bookmarkEnd w:id="1"/>
    <w:p w14:paraId="7B70017A" w14:textId="77777777" w:rsidR="00AC1243" w:rsidRPr="00AC1243" w:rsidRDefault="00AC1243"/>
    <w:sectPr w:rsidR="00AC1243" w:rsidRPr="00AC1243" w:rsidSect="00A120C3">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A885F90" w14:textId="77777777" w:rsidR="00485353" w:rsidRDefault="00485353" w:rsidP="002B2EB7">
      <w:pPr>
        <w:spacing w:after="0" w:line="240" w:lineRule="auto"/>
      </w:pPr>
      <w:r>
        <w:separator/>
      </w:r>
    </w:p>
  </w:endnote>
  <w:endnote w:type="continuationSeparator" w:id="0">
    <w:p w14:paraId="15CDE5F9" w14:textId="77777777" w:rsidR="00485353" w:rsidRDefault="00485353" w:rsidP="002B2E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PMingLiU">
    <w:altName w:val="新細明體"/>
    <w:charset w:val="88"/>
    <w:family w:val="roman"/>
    <w:pitch w:val="variable"/>
    <w:sig w:usb0="A00002FF" w:usb1="28CFFCFA" w:usb2="00000016" w:usb3="00000000" w:csb0="00100001"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88358512"/>
      <w:docPartObj>
        <w:docPartGallery w:val="Page Numbers (Bottom of Page)"/>
        <w:docPartUnique/>
      </w:docPartObj>
    </w:sdtPr>
    <w:sdtEndPr>
      <w:rPr>
        <w:noProof/>
      </w:rPr>
    </w:sdtEndPr>
    <w:sdtContent>
      <w:p w14:paraId="00B88501" w14:textId="5CDE70B2" w:rsidR="002B2EB7" w:rsidRDefault="002B2EB7">
        <w:pPr>
          <w:pStyle w:val="Footer"/>
          <w:jc w:val="center"/>
        </w:pPr>
        <w:r>
          <w:fldChar w:fldCharType="begin"/>
        </w:r>
        <w:r>
          <w:instrText xml:space="preserve"> PAGE   \* MERGEFORMAT </w:instrText>
        </w:r>
        <w:r>
          <w:fldChar w:fldCharType="separate"/>
        </w:r>
        <w:r w:rsidR="001B168F">
          <w:rPr>
            <w:noProof/>
          </w:rPr>
          <w:t>1</w:t>
        </w:r>
        <w:r>
          <w:rPr>
            <w:noProof/>
          </w:rPr>
          <w:fldChar w:fldCharType="end"/>
        </w:r>
      </w:p>
    </w:sdtContent>
  </w:sdt>
  <w:p w14:paraId="18F2074A" w14:textId="77777777" w:rsidR="002B2EB7" w:rsidRDefault="002B2EB7">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32A5650" w14:textId="77777777" w:rsidR="00485353" w:rsidRDefault="00485353" w:rsidP="002B2EB7">
      <w:pPr>
        <w:spacing w:after="0" w:line="240" w:lineRule="auto"/>
      </w:pPr>
      <w:r>
        <w:separator/>
      </w:r>
    </w:p>
  </w:footnote>
  <w:footnote w:type="continuationSeparator" w:id="0">
    <w:p w14:paraId="6D8BF2DE" w14:textId="77777777" w:rsidR="00485353" w:rsidRDefault="00485353" w:rsidP="002B2EB7">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14224E"/>
    <w:multiLevelType w:val="hybridMultilevel"/>
    <w:tmpl w:val="7B88B7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4D4078"/>
    <w:multiLevelType w:val="hybridMultilevel"/>
    <w:tmpl w:val="E12262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D894749"/>
    <w:multiLevelType w:val="multilevel"/>
    <w:tmpl w:val="58644CB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1E62565A"/>
    <w:multiLevelType w:val="hybridMultilevel"/>
    <w:tmpl w:val="7C08A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5795F44"/>
    <w:multiLevelType w:val="hybridMultilevel"/>
    <w:tmpl w:val="DEF273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67623B6"/>
    <w:multiLevelType w:val="hybridMultilevel"/>
    <w:tmpl w:val="816CA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9D31480"/>
    <w:multiLevelType w:val="hybridMultilevel"/>
    <w:tmpl w:val="63563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2AD1913"/>
    <w:multiLevelType w:val="hybridMultilevel"/>
    <w:tmpl w:val="58644CB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C7B5D9A"/>
    <w:multiLevelType w:val="hybridMultilevel"/>
    <w:tmpl w:val="3FB8EF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F3913BC"/>
    <w:multiLevelType w:val="hybridMultilevel"/>
    <w:tmpl w:val="84CAA9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86901CE"/>
    <w:multiLevelType w:val="hybridMultilevel"/>
    <w:tmpl w:val="C4C08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44A3956"/>
    <w:multiLevelType w:val="hybridMultilevel"/>
    <w:tmpl w:val="AE34B13A"/>
    <w:lvl w:ilvl="0" w:tplc="04090001">
      <w:start w:val="1"/>
      <w:numFmt w:val="bullet"/>
      <w:lvlText w:val=""/>
      <w:lvlJc w:val="left"/>
      <w:pPr>
        <w:ind w:left="720" w:hanging="360"/>
      </w:pPr>
      <w:rPr>
        <w:rFonts w:ascii="Symbol" w:hAnsi="Symbol" w:hint="default"/>
      </w:rPr>
    </w:lvl>
    <w:lvl w:ilvl="1" w:tplc="6A1E9EAE">
      <w:start w:val="1"/>
      <w:numFmt w:val="bullet"/>
      <w:lvlText w:val="o"/>
      <w:lvlJc w:val="left"/>
      <w:pPr>
        <w:ind w:left="1440" w:hanging="360"/>
      </w:pPr>
      <w:rPr>
        <w:rFonts w:ascii="Courier New" w:hAnsi="Courier New" w:cs="Courier New" w:hint="default"/>
        <w:sz w:val="22"/>
        <w:szCs w:val="22"/>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5566AE7"/>
    <w:multiLevelType w:val="hybridMultilevel"/>
    <w:tmpl w:val="F8D0F4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C2D1CEF"/>
    <w:multiLevelType w:val="hybridMultilevel"/>
    <w:tmpl w:val="5C6C1510"/>
    <w:lvl w:ilvl="0" w:tplc="04090001">
      <w:start w:val="1"/>
      <w:numFmt w:val="bullet"/>
      <w:lvlText w:val=""/>
      <w:lvlJc w:val="left"/>
      <w:pPr>
        <w:ind w:left="920" w:hanging="360"/>
      </w:pPr>
      <w:rPr>
        <w:rFonts w:ascii="Symbol" w:hAnsi="Symbol" w:hint="default"/>
      </w:rPr>
    </w:lvl>
    <w:lvl w:ilvl="1" w:tplc="04090019" w:tentative="1">
      <w:start w:val="1"/>
      <w:numFmt w:val="lowerLetter"/>
      <w:lvlText w:val="%2."/>
      <w:lvlJc w:val="left"/>
      <w:pPr>
        <w:ind w:left="1640" w:hanging="360"/>
      </w:pPr>
    </w:lvl>
    <w:lvl w:ilvl="2" w:tplc="0409001B" w:tentative="1">
      <w:start w:val="1"/>
      <w:numFmt w:val="lowerRoman"/>
      <w:lvlText w:val="%3."/>
      <w:lvlJc w:val="right"/>
      <w:pPr>
        <w:ind w:left="2360" w:hanging="180"/>
      </w:pPr>
    </w:lvl>
    <w:lvl w:ilvl="3" w:tplc="0409000F" w:tentative="1">
      <w:start w:val="1"/>
      <w:numFmt w:val="decimal"/>
      <w:lvlText w:val="%4."/>
      <w:lvlJc w:val="left"/>
      <w:pPr>
        <w:ind w:left="3080" w:hanging="360"/>
      </w:pPr>
    </w:lvl>
    <w:lvl w:ilvl="4" w:tplc="04090019" w:tentative="1">
      <w:start w:val="1"/>
      <w:numFmt w:val="lowerLetter"/>
      <w:lvlText w:val="%5."/>
      <w:lvlJc w:val="left"/>
      <w:pPr>
        <w:ind w:left="3800" w:hanging="360"/>
      </w:pPr>
    </w:lvl>
    <w:lvl w:ilvl="5" w:tplc="0409001B" w:tentative="1">
      <w:start w:val="1"/>
      <w:numFmt w:val="lowerRoman"/>
      <w:lvlText w:val="%6."/>
      <w:lvlJc w:val="right"/>
      <w:pPr>
        <w:ind w:left="4520" w:hanging="180"/>
      </w:pPr>
    </w:lvl>
    <w:lvl w:ilvl="6" w:tplc="0409000F" w:tentative="1">
      <w:start w:val="1"/>
      <w:numFmt w:val="decimal"/>
      <w:lvlText w:val="%7."/>
      <w:lvlJc w:val="left"/>
      <w:pPr>
        <w:ind w:left="5240" w:hanging="360"/>
      </w:pPr>
    </w:lvl>
    <w:lvl w:ilvl="7" w:tplc="04090019" w:tentative="1">
      <w:start w:val="1"/>
      <w:numFmt w:val="lowerLetter"/>
      <w:lvlText w:val="%8."/>
      <w:lvlJc w:val="left"/>
      <w:pPr>
        <w:ind w:left="5960" w:hanging="360"/>
      </w:pPr>
    </w:lvl>
    <w:lvl w:ilvl="8" w:tplc="0409001B" w:tentative="1">
      <w:start w:val="1"/>
      <w:numFmt w:val="lowerRoman"/>
      <w:lvlText w:val="%9."/>
      <w:lvlJc w:val="right"/>
      <w:pPr>
        <w:ind w:left="6680" w:hanging="180"/>
      </w:pPr>
    </w:lvl>
  </w:abstractNum>
  <w:num w:numId="1">
    <w:abstractNumId w:val="11"/>
  </w:num>
  <w:num w:numId="2">
    <w:abstractNumId w:val="3"/>
  </w:num>
  <w:num w:numId="3">
    <w:abstractNumId w:val="1"/>
  </w:num>
  <w:num w:numId="4">
    <w:abstractNumId w:val="9"/>
  </w:num>
  <w:num w:numId="5">
    <w:abstractNumId w:val="12"/>
  </w:num>
  <w:num w:numId="6">
    <w:abstractNumId w:val="7"/>
  </w:num>
  <w:num w:numId="7">
    <w:abstractNumId w:val="2"/>
  </w:num>
  <w:num w:numId="8">
    <w:abstractNumId w:val="13"/>
  </w:num>
  <w:num w:numId="9">
    <w:abstractNumId w:val="4"/>
  </w:num>
  <w:num w:numId="10">
    <w:abstractNumId w:val="6"/>
  </w:num>
  <w:num w:numId="11">
    <w:abstractNumId w:val="0"/>
  </w:num>
  <w:num w:numId="12">
    <w:abstractNumId w:val="10"/>
  </w:num>
  <w:num w:numId="13">
    <w:abstractNumId w:val="5"/>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revisionView w:markup="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7476"/>
    <w:rsid w:val="00010D48"/>
    <w:rsid w:val="0001250E"/>
    <w:rsid w:val="0002041C"/>
    <w:rsid w:val="00023E3A"/>
    <w:rsid w:val="00033258"/>
    <w:rsid w:val="00034C70"/>
    <w:rsid w:val="0005376B"/>
    <w:rsid w:val="000548F6"/>
    <w:rsid w:val="0006067E"/>
    <w:rsid w:val="000803EA"/>
    <w:rsid w:val="00083FAC"/>
    <w:rsid w:val="00086896"/>
    <w:rsid w:val="000919F2"/>
    <w:rsid w:val="000D4179"/>
    <w:rsid w:val="000D55E8"/>
    <w:rsid w:val="000E5A97"/>
    <w:rsid w:val="000E67BC"/>
    <w:rsid w:val="000F02BA"/>
    <w:rsid w:val="000F6A5C"/>
    <w:rsid w:val="00123534"/>
    <w:rsid w:val="00125CC8"/>
    <w:rsid w:val="00130BD6"/>
    <w:rsid w:val="00145D2F"/>
    <w:rsid w:val="00147417"/>
    <w:rsid w:val="001703F0"/>
    <w:rsid w:val="0018144C"/>
    <w:rsid w:val="001A2422"/>
    <w:rsid w:val="001A2928"/>
    <w:rsid w:val="001B168F"/>
    <w:rsid w:val="001D28DC"/>
    <w:rsid w:val="001F2310"/>
    <w:rsid w:val="001F5C99"/>
    <w:rsid w:val="001F7869"/>
    <w:rsid w:val="00214810"/>
    <w:rsid w:val="002165B4"/>
    <w:rsid w:val="002235A8"/>
    <w:rsid w:val="00224B6C"/>
    <w:rsid w:val="002517F8"/>
    <w:rsid w:val="00255A75"/>
    <w:rsid w:val="00274EE6"/>
    <w:rsid w:val="00276389"/>
    <w:rsid w:val="002778B2"/>
    <w:rsid w:val="002879C4"/>
    <w:rsid w:val="00292EC1"/>
    <w:rsid w:val="00295C5A"/>
    <w:rsid w:val="0029717B"/>
    <w:rsid w:val="002A1D08"/>
    <w:rsid w:val="002A3FB7"/>
    <w:rsid w:val="002A6A1D"/>
    <w:rsid w:val="002A6E27"/>
    <w:rsid w:val="002B1009"/>
    <w:rsid w:val="002B1716"/>
    <w:rsid w:val="002B19F4"/>
    <w:rsid w:val="002B2EB7"/>
    <w:rsid w:val="002C304A"/>
    <w:rsid w:val="002F4AF8"/>
    <w:rsid w:val="00351712"/>
    <w:rsid w:val="00351719"/>
    <w:rsid w:val="003624A5"/>
    <w:rsid w:val="00364CBB"/>
    <w:rsid w:val="00381826"/>
    <w:rsid w:val="003A2B05"/>
    <w:rsid w:val="003B006D"/>
    <w:rsid w:val="003B0A9B"/>
    <w:rsid w:val="003C14BE"/>
    <w:rsid w:val="003C796F"/>
    <w:rsid w:val="003D2D6D"/>
    <w:rsid w:val="003D4E4C"/>
    <w:rsid w:val="003E1829"/>
    <w:rsid w:val="003F0F23"/>
    <w:rsid w:val="00400821"/>
    <w:rsid w:val="00401A6B"/>
    <w:rsid w:val="0040248D"/>
    <w:rsid w:val="00402665"/>
    <w:rsid w:val="00405C4F"/>
    <w:rsid w:val="00424B83"/>
    <w:rsid w:val="00430D4A"/>
    <w:rsid w:val="00437C66"/>
    <w:rsid w:val="00452062"/>
    <w:rsid w:val="0046548D"/>
    <w:rsid w:val="0047187F"/>
    <w:rsid w:val="0047212C"/>
    <w:rsid w:val="00475A2C"/>
    <w:rsid w:val="00485353"/>
    <w:rsid w:val="004A5606"/>
    <w:rsid w:val="004A6522"/>
    <w:rsid w:val="004B4AFF"/>
    <w:rsid w:val="004C218D"/>
    <w:rsid w:val="004D28CD"/>
    <w:rsid w:val="004D4908"/>
    <w:rsid w:val="00505601"/>
    <w:rsid w:val="00511A21"/>
    <w:rsid w:val="00512335"/>
    <w:rsid w:val="00523C41"/>
    <w:rsid w:val="005274E5"/>
    <w:rsid w:val="005313A7"/>
    <w:rsid w:val="00537644"/>
    <w:rsid w:val="0054362B"/>
    <w:rsid w:val="0057688E"/>
    <w:rsid w:val="00577DAC"/>
    <w:rsid w:val="005A4676"/>
    <w:rsid w:val="005C0B8D"/>
    <w:rsid w:val="005C5C75"/>
    <w:rsid w:val="005D1A69"/>
    <w:rsid w:val="005D35DC"/>
    <w:rsid w:val="0061367A"/>
    <w:rsid w:val="00617772"/>
    <w:rsid w:val="0062753B"/>
    <w:rsid w:val="0065321B"/>
    <w:rsid w:val="0066021B"/>
    <w:rsid w:val="006644C8"/>
    <w:rsid w:val="006726B7"/>
    <w:rsid w:val="00677354"/>
    <w:rsid w:val="00683E49"/>
    <w:rsid w:val="00693DEC"/>
    <w:rsid w:val="006A2DB4"/>
    <w:rsid w:val="006B405A"/>
    <w:rsid w:val="006B52F6"/>
    <w:rsid w:val="006C0804"/>
    <w:rsid w:val="006C55F5"/>
    <w:rsid w:val="006D6A0B"/>
    <w:rsid w:val="006D6B48"/>
    <w:rsid w:val="006F2707"/>
    <w:rsid w:val="006F6119"/>
    <w:rsid w:val="00705A91"/>
    <w:rsid w:val="00724EC3"/>
    <w:rsid w:val="00737D24"/>
    <w:rsid w:val="007412AB"/>
    <w:rsid w:val="00752FE7"/>
    <w:rsid w:val="007552B7"/>
    <w:rsid w:val="00790660"/>
    <w:rsid w:val="007C13B5"/>
    <w:rsid w:val="007C2618"/>
    <w:rsid w:val="007C2B1B"/>
    <w:rsid w:val="007C7DB4"/>
    <w:rsid w:val="007D315B"/>
    <w:rsid w:val="007E0C42"/>
    <w:rsid w:val="007E7204"/>
    <w:rsid w:val="007F3058"/>
    <w:rsid w:val="00827414"/>
    <w:rsid w:val="0083567C"/>
    <w:rsid w:val="00866744"/>
    <w:rsid w:val="0087752E"/>
    <w:rsid w:val="008972B0"/>
    <w:rsid w:val="008A14D0"/>
    <w:rsid w:val="008A1E1F"/>
    <w:rsid w:val="008A6453"/>
    <w:rsid w:val="008B29AB"/>
    <w:rsid w:val="008C18C4"/>
    <w:rsid w:val="008C7713"/>
    <w:rsid w:val="008C7E9B"/>
    <w:rsid w:val="008D1B7E"/>
    <w:rsid w:val="008E5756"/>
    <w:rsid w:val="008E7476"/>
    <w:rsid w:val="008F4B98"/>
    <w:rsid w:val="008F73C6"/>
    <w:rsid w:val="00905FD2"/>
    <w:rsid w:val="00923FDF"/>
    <w:rsid w:val="00930DB4"/>
    <w:rsid w:val="00940FD9"/>
    <w:rsid w:val="00943A1A"/>
    <w:rsid w:val="00947C1D"/>
    <w:rsid w:val="00964FE0"/>
    <w:rsid w:val="009810B7"/>
    <w:rsid w:val="009972B7"/>
    <w:rsid w:val="009B1AB7"/>
    <w:rsid w:val="009C0A03"/>
    <w:rsid w:val="009E4D1F"/>
    <w:rsid w:val="009F4383"/>
    <w:rsid w:val="00A10D5E"/>
    <w:rsid w:val="00A120C3"/>
    <w:rsid w:val="00A14399"/>
    <w:rsid w:val="00A21083"/>
    <w:rsid w:val="00A23815"/>
    <w:rsid w:val="00A352AB"/>
    <w:rsid w:val="00A474B9"/>
    <w:rsid w:val="00A64A0F"/>
    <w:rsid w:val="00A84EAB"/>
    <w:rsid w:val="00A8766C"/>
    <w:rsid w:val="00AA1C41"/>
    <w:rsid w:val="00AB15E2"/>
    <w:rsid w:val="00AB168E"/>
    <w:rsid w:val="00AB796D"/>
    <w:rsid w:val="00AC1243"/>
    <w:rsid w:val="00AC200D"/>
    <w:rsid w:val="00AC5330"/>
    <w:rsid w:val="00AE4D7E"/>
    <w:rsid w:val="00AE6F8E"/>
    <w:rsid w:val="00B611D4"/>
    <w:rsid w:val="00B6423C"/>
    <w:rsid w:val="00B81733"/>
    <w:rsid w:val="00B877AF"/>
    <w:rsid w:val="00BA2697"/>
    <w:rsid w:val="00BA2AAF"/>
    <w:rsid w:val="00BB48DA"/>
    <w:rsid w:val="00BB6B4C"/>
    <w:rsid w:val="00BC1FDA"/>
    <w:rsid w:val="00BE61D4"/>
    <w:rsid w:val="00C030C9"/>
    <w:rsid w:val="00C04446"/>
    <w:rsid w:val="00C22946"/>
    <w:rsid w:val="00C3293C"/>
    <w:rsid w:val="00C354F1"/>
    <w:rsid w:val="00C54663"/>
    <w:rsid w:val="00C54DDF"/>
    <w:rsid w:val="00C67DCB"/>
    <w:rsid w:val="00C8025B"/>
    <w:rsid w:val="00C81E54"/>
    <w:rsid w:val="00C93F01"/>
    <w:rsid w:val="00CB24B1"/>
    <w:rsid w:val="00CB6902"/>
    <w:rsid w:val="00CD4082"/>
    <w:rsid w:val="00CE2E93"/>
    <w:rsid w:val="00CF3CA1"/>
    <w:rsid w:val="00D03C7E"/>
    <w:rsid w:val="00D110D1"/>
    <w:rsid w:val="00D13C55"/>
    <w:rsid w:val="00D21D63"/>
    <w:rsid w:val="00D23BD3"/>
    <w:rsid w:val="00D45A5A"/>
    <w:rsid w:val="00D73803"/>
    <w:rsid w:val="00DA1810"/>
    <w:rsid w:val="00DD2A7C"/>
    <w:rsid w:val="00DD4238"/>
    <w:rsid w:val="00E05C7A"/>
    <w:rsid w:val="00E0697D"/>
    <w:rsid w:val="00E23B3B"/>
    <w:rsid w:val="00E33EB2"/>
    <w:rsid w:val="00E4562A"/>
    <w:rsid w:val="00E762E6"/>
    <w:rsid w:val="00E807BB"/>
    <w:rsid w:val="00E90736"/>
    <w:rsid w:val="00E93C66"/>
    <w:rsid w:val="00EA0619"/>
    <w:rsid w:val="00EB3FBD"/>
    <w:rsid w:val="00EB7783"/>
    <w:rsid w:val="00EC55E1"/>
    <w:rsid w:val="00ED10AC"/>
    <w:rsid w:val="00EE5E2E"/>
    <w:rsid w:val="00EE728E"/>
    <w:rsid w:val="00F016B7"/>
    <w:rsid w:val="00F129DA"/>
    <w:rsid w:val="00F17AEE"/>
    <w:rsid w:val="00F20878"/>
    <w:rsid w:val="00F24FF4"/>
    <w:rsid w:val="00F44B3D"/>
    <w:rsid w:val="00F749AD"/>
    <w:rsid w:val="00F91992"/>
    <w:rsid w:val="00F9677C"/>
    <w:rsid w:val="00FB7559"/>
    <w:rsid w:val="00FC1165"/>
    <w:rsid w:val="00FD6DCE"/>
    <w:rsid w:val="00FE0A72"/>
    <w:rsid w:val="00FE55B2"/>
    <w:rsid w:val="00FE5EB0"/>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3DC2E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PMingLiU"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4EC3"/>
    <w:rPr>
      <w:rFonts w:ascii="Calibri" w:eastAsia="Times New Roman" w:hAnsi="Calibri" w:cs="Times New Roman"/>
      <w:sz w:val="24"/>
      <w:szCs w:val="24"/>
    </w:rPr>
  </w:style>
  <w:style w:type="paragraph" w:styleId="Heading1">
    <w:name w:val="heading 1"/>
    <w:basedOn w:val="Normal"/>
    <w:next w:val="Normal"/>
    <w:link w:val="Heading1Char"/>
    <w:uiPriority w:val="9"/>
    <w:qFormat/>
    <w:rsid w:val="008E7476"/>
    <w:pPr>
      <w:pBdr>
        <w:top w:val="single" w:sz="4" w:space="1" w:color="auto"/>
        <w:left w:val="single" w:sz="4" w:space="3" w:color="auto"/>
        <w:bottom w:val="single" w:sz="4" w:space="1" w:color="auto"/>
        <w:right w:val="single" w:sz="4" w:space="4" w:color="auto"/>
      </w:pBdr>
      <w:spacing w:before="300" w:after="40"/>
      <w:outlineLvl w:val="0"/>
    </w:pPr>
    <w:rPr>
      <w:b/>
      <w:smallCaps/>
      <w:spacing w:val="5"/>
    </w:rPr>
  </w:style>
  <w:style w:type="paragraph" w:styleId="Heading3">
    <w:name w:val="heading 3"/>
    <w:basedOn w:val="Normal"/>
    <w:next w:val="Normal"/>
    <w:link w:val="Heading3Char"/>
    <w:uiPriority w:val="9"/>
    <w:unhideWhenUsed/>
    <w:qFormat/>
    <w:rsid w:val="008E7476"/>
    <w:pPr>
      <w:spacing w:after="0"/>
      <w:outlineLvl w:val="2"/>
    </w:pPr>
    <w:rPr>
      <w:b/>
      <w:smallCaps/>
      <w:spacing w:val="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7476"/>
    <w:rPr>
      <w:rFonts w:ascii="Calibri" w:eastAsia="Times New Roman" w:hAnsi="Calibri" w:cs="Times New Roman"/>
      <w:b/>
      <w:smallCaps/>
      <w:spacing w:val="5"/>
      <w:sz w:val="24"/>
      <w:szCs w:val="24"/>
    </w:rPr>
  </w:style>
  <w:style w:type="character" w:customStyle="1" w:styleId="Heading3Char">
    <w:name w:val="Heading 3 Char"/>
    <w:basedOn w:val="DefaultParagraphFont"/>
    <w:link w:val="Heading3"/>
    <w:uiPriority w:val="9"/>
    <w:rsid w:val="008E7476"/>
    <w:rPr>
      <w:rFonts w:ascii="Calibri" w:eastAsia="Times New Roman" w:hAnsi="Calibri" w:cs="Times New Roman"/>
      <w:b/>
      <w:smallCaps/>
      <w:spacing w:val="5"/>
      <w:sz w:val="24"/>
      <w:szCs w:val="24"/>
    </w:rPr>
  </w:style>
  <w:style w:type="paragraph" w:styleId="Title">
    <w:name w:val="Title"/>
    <w:basedOn w:val="Normal"/>
    <w:next w:val="Normal"/>
    <w:link w:val="TitleChar"/>
    <w:uiPriority w:val="10"/>
    <w:qFormat/>
    <w:rsid w:val="008E7476"/>
    <w:pPr>
      <w:pBdr>
        <w:top w:val="single" w:sz="12" w:space="1" w:color="C0504D"/>
      </w:pBdr>
      <w:spacing w:line="240" w:lineRule="auto"/>
    </w:pPr>
    <w:rPr>
      <w:b/>
      <w:smallCaps/>
      <w:sz w:val="36"/>
      <w:szCs w:val="36"/>
    </w:rPr>
  </w:style>
  <w:style w:type="character" w:customStyle="1" w:styleId="TitleChar">
    <w:name w:val="Title Char"/>
    <w:basedOn w:val="DefaultParagraphFont"/>
    <w:link w:val="Title"/>
    <w:uiPriority w:val="10"/>
    <w:rsid w:val="008E7476"/>
    <w:rPr>
      <w:rFonts w:ascii="Calibri" w:eastAsia="Times New Roman" w:hAnsi="Calibri" w:cs="Times New Roman"/>
      <w:b/>
      <w:smallCaps/>
      <w:sz w:val="36"/>
      <w:szCs w:val="36"/>
    </w:rPr>
  </w:style>
  <w:style w:type="character" w:styleId="Emphasis">
    <w:name w:val="Emphasis"/>
    <w:uiPriority w:val="20"/>
    <w:qFormat/>
    <w:rsid w:val="008E7476"/>
    <w:rPr>
      <w:b/>
      <w:i/>
      <w:spacing w:val="10"/>
    </w:rPr>
  </w:style>
  <w:style w:type="paragraph" w:styleId="ListParagraph">
    <w:name w:val="List Paragraph"/>
    <w:basedOn w:val="Normal"/>
    <w:uiPriority w:val="34"/>
    <w:qFormat/>
    <w:rsid w:val="008E7476"/>
    <w:pPr>
      <w:ind w:left="720"/>
      <w:contextualSpacing/>
    </w:pPr>
  </w:style>
  <w:style w:type="character" w:styleId="Hyperlink">
    <w:name w:val="Hyperlink"/>
    <w:basedOn w:val="DefaultParagraphFont"/>
    <w:uiPriority w:val="99"/>
    <w:unhideWhenUsed/>
    <w:rsid w:val="00537644"/>
    <w:rPr>
      <w:color w:val="0000FF"/>
      <w:u w:val="single"/>
    </w:rPr>
  </w:style>
  <w:style w:type="table" w:styleId="TableGrid">
    <w:name w:val="Table Grid"/>
    <w:basedOn w:val="TableNormal"/>
    <w:uiPriority w:val="59"/>
    <w:rsid w:val="00F17AE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4A6522"/>
    <w:rPr>
      <w:sz w:val="16"/>
      <w:szCs w:val="16"/>
    </w:rPr>
  </w:style>
  <w:style w:type="paragraph" w:styleId="CommentText">
    <w:name w:val="annotation text"/>
    <w:basedOn w:val="Normal"/>
    <w:link w:val="CommentTextChar"/>
    <w:uiPriority w:val="99"/>
    <w:semiHidden/>
    <w:unhideWhenUsed/>
    <w:rsid w:val="004A6522"/>
    <w:pPr>
      <w:spacing w:line="240" w:lineRule="auto"/>
    </w:pPr>
    <w:rPr>
      <w:sz w:val="20"/>
      <w:szCs w:val="20"/>
    </w:rPr>
  </w:style>
  <w:style w:type="character" w:customStyle="1" w:styleId="CommentTextChar">
    <w:name w:val="Comment Text Char"/>
    <w:basedOn w:val="DefaultParagraphFont"/>
    <w:link w:val="CommentText"/>
    <w:uiPriority w:val="99"/>
    <w:semiHidden/>
    <w:rsid w:val="004A6522"/>
    <w:rPr>
      <w:rFonts w:ascii="Calibri" w:eastAsia="Times New Roman" w:hAnsi="Calibri" w:cs="Times New Roman"/>
      <w:sz w:val="20"/>
      <w:szCs w:val="20"/>
    </w:rPr>
  </w:style>
  <w:style w:type="paragraph" w:styleId="CommentSubject">
    <w:name w:val="annotation subject"/>
    <w:basedOn w:val="CommentText"/>
    <w:next w:val="CommentText"/>
    <w:link w:val="CommentSubjectChar"/>
    <w:uiPriority w:val="99"/>
    <w:semiHidden/>
    <w:unhideWhenUsed/>
    <w:rsid w:val="004A6522"/>
    <w:rPr>
      <w:b/>
      <w:bCs/>
    </w:rPr>
  </w:style>
  <w:style w:type="character" w:customStyle="1" w:styleId="CommentSubjectChar">
    <w:name w:val="Comment Subject Char"/>
    <w:basedOn w:val="CommentTextChar"/>
    <w:link w:val="CommentSubject"/>
    <w:uiPriority w:val="99"/>
    <w:semiHidden/>
    <w:rsid w:val="004A6522"/>
    <w:rPr>
      <w:rFonts w:ascii="Calibri" w:eastAsia="Times New Roman" w:hAnsi="Calibri" w:cs="Times New Roman"/>
      <w:b/>
      <w:bCs/>
      <w:sz w:val="20"/>
      <w:szCs w:val="20"/>
    </w:rPr>
  </w:style>
  <w:style w:type="paragraph" w:styleId="BalloonText">
    <w:name w:val="Balloon Text"/>
    <w:basedOn w:val="Normal"/>
    <w:link w:val="BalloonTextChar"/>
    <w:uiPriority w:val="99"/>
    <w:semiHidden/>
    <w:unhideWhenUsed/>
    <w:rsid w:val="004A65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6522"/>
    <w:rPr>
      <w:rFonts w:ascii="Tahoma" w:eastAsia="Times New Roman" w:hAnsi="Tahoma" w:cs="Tahoma"/>
      <w:sz w:val="16"/>
      <w:szCs w:val="16"/>
    </w:rPr>
  </w:style>
  <w:style w:type="paragraph" w:styleId="Revision">
    <w:name w:val="Revision"/>
    <w:hidden/>
    <w:uiPriority w:val="99"/>
    <w:semiHidden/>
    <w:rsid w:val="004A6522"/>
    <w:pPr>
      <w:spacing w:after="0" w:line="240" w:lineRule="auto"/>
    </w:pPr>
    <w:rPr>
      <w:rFonts w:ascii="Calibri" w:eastAsia="Times New Roman" w:hAnsi="Calibri" w:cs="Times New Roman"/>
      <w:sz w:val="24"/>
      <w:szCs w:val="24"/>
    </w:rPr>
  </w:style>
  <w:style w:type="paragraph" w:styleId="NoSpacing">
    <w:name w:val="No Spacing"/>
    <w:uiPriority w:val="1"/>
    <w:qFormat/>
    <w:rsid w:val="00577DAC"/>
    <w:pPr>
      <w:spacing w:after="0" w:line="240" w:lineRule="auto"/>
    </w:pPr>
    <w:rPr>
      <w:rFonts w:ascii="Calibri" w:eastAsia="Times New Roman" w:hAnsi="Calibri" w:cs="Times New Roman"/>
      <w:sz w:val="24"/>
      <w:szCs w:val="24"/>
    </w:rPr>
  </w:style>
  <w:style w:type="paragraph" w:styleId="Header">
    <w:name w:val="header"/>
    <w:basedOn w:val="Normal"/>
    <w:link w:val="HeaderChar"/>
    <w:uiPriority w:val="99"/>
    <w:unhideWhenUsed/>
    <w:rsid w:val="002B2E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2EB7"/>
    <w:rPr>
      <w:rFonts w:ascii="Calibri" w:eastAsia="Times New Roman" w:hAnsi="Calibri" w:cs="Times New Roman"/>
      <w:sz w:val="24"/>
      <w:szCs w:val="24"/>
    </w:rPr>
  </w:style>
  <w:style w:type="paragraph" w:styleId="Footer">
    <w:name w:val="footer"/>
    <w:basedOn w:val="Normal"/>
    <w:link w:val="FooterChar"/>
    <w:uiPriority w:val="99"/>
    <w:unhideWhenUsed/>
    <w:rsid w:val="002B2E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2EB7"/>
    <w:rPr>
      <w:rFonts w:ascii="Calibri" w:eastAsia="Times New Roman" w:hAnsi="Calibri" w:cs="Times New Roman"/>
      <w:sz w:val="24"/>
      <w:szCs w:val="24"/>
    </w:rPr>
  </w:style>
  <w:style w:type="character" w:styleId="FollowedHyperlink">
    <w:name w:val="FollowedHyperlink"/>
    <w:basedOn w:val="DefaultParagraphFont"/>
    <w:uiPriority w:val="99"/>
    <w:semiHidden/>
    <w:unhideWhenUsed/>
    <w:rsid w:val="00683E49"/>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PMingLiU"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4EC3"/>
    <w:rPr>
      <w:rFonts w:ascii="Calibri" w:eastAsia="Times New Roman" w:hAnsi="Calibri" w:cs="Times New Roman"/>
      <w:sz w:val="24"/>
      <w:szCs w:val="24"/>
    </w:rPr>
  </w:style>
  <w:style w:type="paragraph" w:styleId="Heading1">
    <w:name w:val="heading 1"/>
    <w:basedOn w:val="Normal"/>
    <w:next w:val="Normal"/>
    <w:link w:val="Heading1Char"/>
    <w:uiPriority w:val="9"/>
    <w:qFormat/>
    <w:rsid w:val="008E7476"/>
    <w:pPr>
      <w:pBdr>
        <w:top w:val="single" w:sz="4" w:space="1" w:color="auto"/>
        <w:left w:val="single" w:sz="4" w:space="3" w:color="auto"/>
        <w:bottom w:val="single" w:sz="4" w:space="1" w:color="auto"/>
        <w:right w:val="single" w:sz="4" w:space="4" w:color="auto"/>
      </w:pBdr>
      <w:spacing w:before="300" w:after="40"/>
      <w:outlineLvl w:val="0"/>
    </w:pPr>
    <w:rPr>
      <w:b/>
      <w:smallCaps/>
      <w:spacing w:val="5"/>
    </w:rPr>
  </w:style>
  <w:style w:type="paragraph" w:styleId="Heading3">
    <w:name w:val="heading 3"/>
    <w:basedOn w:val="Normal"/>
    <w:next w:val="Normal"/>
    <w:link w:val="Heading3Char"/>
    <w:uiPriority w:val="9"/>
    <w:unhideWhenUsed/>
    <w:qFormat/>
    <w:rsid w:val="008E7476"/>
    <w:pPr>
      <w:spacing w:after="0"/>
      <w:outlineLvl w:val="2"/>
    </w:pPr>
    <w:rPr>
      <w:b/>
      <w:smallCaps/>
      <w:spacing w:val="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7476"/>
    <w:rPr>
      <w:rFonts w:ascii="Calibri" w:eastAsia="Times New Roman" w:hAnsi="Calibri" w:cs="Times New Roman"/>
      <w:b/>
      <w:smallCaps/>
      <w:spacing w:val="5"/>
      <w:sz w:val="24"/>
      <w:szCs w:val="24"/>
    </w:rPr>
  </w:style>
  <w:style w:type="character" w:customStyle="1" w:styleId="Heading3Char">
    <w:name w:val="Heading 3 Char"/>
    <w:basedOn w:val="DefaultParagraphFont"/>
    <w:link w:val="Heading3"/>
    <w:uiPriority w:val="9"/>
    <w:rsid w:val="008E7476"/>
    <w:rPr>
      <w:rFonts w:ascii="Calibri" w:eastAsia="Times New Roman" w:hAnsi="Calibri" w:cs="Times New Roman"/>
      <w:b/>
      <w:smallCaps/>
      <w:spacing w:val="5"/>
      <w:sz w:val="24"/>
      <w:szCs w:val="24"/>
    </w:rPr>
  </w:style>
  <w:style w:type="paragraph" w:styleId="Title">
    <w:name w:val="Title"/>
    <w:basedOn w:val="Normal"/>
    <w:next w:val="Normal"/>
    <w:link w:val="TitleChar"/>
    <w:uiPriority w:val="10"/>
    <w:qFormat/>
    <w:rsid w:val="008E7476"/>
    <w:pPr>
      <w:pBdr>
        <w:top w:val="single" w:sz="12" w:space="1" w:color="C0504D"/>
      </w:pBdr>
      <w:spacing w:line="240" w:lineRule="auto"/>
    </w:pPr>
    <w:rPr>
      <w:b/>
      <w:smallCaps/>
      <w:sz w:val="36"/>
      <w:szCs w:val="36"/>
    </w:rPr>
  </w:style>
  <w:style w:type="character" w:customStyle="1" w:styleId="TitleChar">
    <w:name w:val="Title Char"/>
    <w:basedOn w:val="DefaultParagraphFont"/>
    <w:link w:val="Title"/>
    <w:uiPriority w:val="10"/>
    <w:rsid w:val="008E7476"/>
    <w:rPr>
      <w:rFonts w:ascii="Calibri" w:eastAsia="Times New Roman" w:hAnsi="Calibri" w:cs="Times New Roman"/>
      <w:b/>
      <w:smallCaps/>
      <w:sz w:val="36"/>
      <w:szCs w:val="36"/>
    </w:rPr>
  </w:style>
  <w:style w:type="character" w:styleId="Emphasis">
    <w:name w:val="Emphasis"/>
    <w:uiPriority w:val="20"/>
    <w:qFormat/>
    <w:rsid w:val="008E7476"/>
    <w:rPr>
      <w:b/>
      <w:i/>
      <w:spacing w:val="10"/>
    </w:rPr>
  </w:style>
  <w:style w:type="paragraph" w:styleId="ListParagraph">
    <w:name w:val="List Paragraph"/>
    <w:basedOn w:val="Normal"/>
    <w:uiPriority w:val="34"/>
    <w:qFormat/>
    <w:rsid w:val="008E7476"/>
    <w:pPr>
      <w:ind w:left="720"/>
      <w:contextualSpacing/>
    </w:pPr>
  </w:style>
  <w:style w:type="character" w:styleId="Hyperlink">
    <w:name w:val="Hyperlink"/>
    <w:basedOn w:val="DefaultParagraphFont"/>
    <w:uiPriority w:val="99"/>
    <w:unhideWhenUsed/>
    <w:rsid w:val="00537644"/>
    <w:rPr>
      <w:color w:val="0000FF"/>
      <w:u w:val="single"/>
    </w:rPr>
  </w:style>
  <w:style w:type="table" w:styleId="TableGrid">
    <w:name w:val="Table Grid"/>
    <w:basedOn w:val="TableNormal"/>
    <w:uiPriority w:val="59"/>
    <w:rsid w:val="00F17AE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4A6522"/>
    <w:rPr>
      <w:sz w:val="16"/>
      <w:szCs w:val="16"/>
    </w:rPr>
  </w:style>
  <w:style w:type="paragraph" w:styleId="CommentText">
    <w:name w:val="annotation text"/>
    <w:basedOn w:val="Normal"/>
    <w:link w:val="CommentTextChar"/>
    <w:uiPriority w:val="99"/>
    <w:semiHidden/>
    <w:unhideWhenUsed/>
    <w:rsid w:val="004A6522"/>
    <w:pPr>
      <w:spacing w:line="240" w:lineRule="auto"/>
    </w:pPr>
    <w:rPr>
      <w:sz w:val="20"/>
      <w:szCs w:val="20"/>
    </w:rPr>
  </w:style>
  <w:style w:type="character" w:customStyle="1" w:styleId="CommentTextChar">
    <w:name w:val="Comment Text Char"/>
    <w:basedOn w:val="DefaultParagraphFont"/>
    <w:link w:val="CommentText"/>
    <w:uiPriority w:val="99"/>
    <w:semiHidden/>
    <w:rsid w:val="004A6522"/>
    <w:rPr>
      <w:rFonts w:ascii="Calibri" w:eastAsia="Times New Roman" w:hAnsi="Calibri" w:cs="Times New Roman"/>
      <w:sz w:val="20"/>
      <w:szCs w:val="20"/>
    </w:rPr>
  </w:style>
  <w:style w:type="paragraph" w:styleId="CommentSubject">
    <w:name w:val="annotation subject"/>
    <w:basedOn w:val="CommentText"/>
    <w:next w:val="CommentText"/>
    <w:link w:val="CommentSubjectChar"/>
    <w:uiPriority w:val="99"/>
    <w:semiHidden/>
    <w:unhideWhenUsed/>
    <w:rsid w:val="004A6522"/>
    <w:rPr>
      <w:b/>
      <w:bCs/>
    </w:rPr>
  </w:style>
  <w:style w:type="character" w:customStyle="1" w:styleId="CommentSubjectChar">
    <w:name w:val="Comment Subject Char"/>
    <w:basedOn w:val="CommentTextChar"/>
    <w:link w:val="CommentSubject"/>
    <w:uiPriority w:val="99"/>
    <w:semiHidden/>
    <w:rsid w:val="004A6522"/>
    <w:rPr>
      <w:rFonts w:ascii="Calibri" w:eastAsia="Times New Roman" w:hAnsi="Calibri" w:cs="Times New Roman"/>
      <w:b/>
      <w:bCs/>
      <w:sz w:val="20"/>
      <w:szCs w:val="20"/>
    </w:rPr>
  </w:style>
  <w:style w:type="paragraph" w:styleId="BalloonText">
    <w:name w:val="Balloon Text"/>
    <w:basedOn w:val="Normal"/>
    <w:link w:val="BalloonTextChar"/>
    <w:uiPriority w:val="99"/>
    <w:semiHidden/>
    <w:unhideWhenUsed/>
    <w:rsid w:val="004A65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6522"/>
    <w:rPr>
      <w:rFonts w:ascii="Tahoma" w:eastAsia="Times New Roman" w:hAnsi="Tahoma" w:cs="Tahoma"/>
      <w:sz w:val="16"/>
      <w:szCs w:val="16"/>
    </w:rPr>
  </w:style>
  <w:style w:type="paragraph" w:styleId="Revision">
    <w:name w:val="Revision"/>
    <w:hidden/>
    <w:uiPriority w:val="99"/>
    <w:semiHidden/>
    <w:rsid w:val="004A6522"/>
    <w:pPr>
      <w:spacing w:after="0" w:line="240" w:lineRule="auto"/>
    </w:pPr>
    <w:rPr>
      <w:rFonts w:ascii="Calibri" w:eastAsia="Times New Roman" w:hAnsi="Calibri" w:cs="Times New Roman"/>
      <w:sz w:val="24"/>
      <w:szCs w:val="24"/>
    </w:rPr>
  </w:style>
  <w:style w:type="paragraph" w:styleId="NoSpacing">
    <w:name w:val="No Spacing"/>
    <w:uiPriority w:val="1"/>
    <w:qFormat/>
    <w:rsid w:val="00577DAC"/>
    <w:pPr>
      <w:spacing w:after="0" w:line="240" w:lineRule="auto"/>
    </w:pPr>
    <w:rPr>
      <w:rFonts w:ascii="Calibri" w:eastAsia="Times New Roman" w:hAnsi="Calibri" w:cs="Times New Roman"/>
      <w:sz w:val="24"/>
      <w:szCs w:val="24"/>
    </w:rPr>
  </w:style>
  <w:style w:type="paragraph" w:styleId="Header">
    <w:name w:val="header"/>
    <w:basedOn w:val="Normal"/>
    <w:link w:val="HeaderChar"/>
    <w:uiPriority w:val="99"/>
    <w:unhideWhenUsed/>
    <w:rsid w:val="002B2E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2EB7"/>
    <w:rPr>
      <w:rFonts w:ascii="Calibri" w:eastAsia="Times New Roman" w:hAnsi="Calibri" w:cs="Times New Roman"/>
      <w:sz w:val="24"/>
      <w:szCs w:val="24"/>
    </w:rPr>
  </w:style>
  <w:style w:type="paragraph" w:styleId="Footer">
    <w:name w:val="footer"/>
    <w:basedOn w:val="Normal"/>
    <w:link w:val="FooterChar"/>
    <w:uiPriority w:val="99"/>
    <w:unhideWhenUsed/>
    <w:rsid w:val="002B2E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2EB7"/>
    <w:rPr>
      <w:rFonts w:ascii="Calibri" w:eastAsia="Times New Roman" w:hAnsi="Calibri" w:cs="Times New Roman"/>
      <w:sz w:val="24"/>
      <w:szCs w:val="24"/>
    </w:rPr>
  </w:style>
  <w:style w:type="character" w:styleId="FollowedHyperlink">
    <w:name w:val="FollowedHyperlink"/>
    <w:basedOn w:val="DefaultParagraphFont"/>
    <w:uiPriority w:val="99"/>
    <w:semiHidden/>
    <w:unhideWhenUsed/>
    <w:rsid w:val="00683E4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0051331">
      <w:bodyDiv w:val="1"/>
      <w:marLeft w:val="0"/>
      <w:marRight w:val="0"/>
      <w:marTop w:val="0"/>
      <w:marBottom w:val="0"/>
      <w:divBdr>
        <w:top w:val="none" w:sz="0" w:space="0" w:color="auto"/>
        <w:left w:val="none" w:sz="0" w:space="0" w:color="auto"/>
        <w:bottom w:val="none" w:sz="0" w:space="0" w:color="auto"/>
        <w:right w:val="none" w:sz="0" w:space="0" w:color="auto"/>
      </w:divBdr>
    </w:div>
    <w:div w:id="1225793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accounts.google.com/NewAccount" TargetMode="Externa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mailto:ic2think_support@cse.unl.edu" TargetMode="External"/><Relationship Id="rId10" Type="http://schemas.openxmlformats.org/officeDocument/2006/relationships/hyperlink" Target="http://agora.unl.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0D1A2C-E624-854D-9F2D-4ED66A0481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1357</Words>
  <Characters>7735</Characters>
  <Application>Microsoft Macintosh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James Gaspar</dc:creator>
  <cp:lastModifiedBy>Matthew Waite</cp:lastModifiedBy>
  <cp:revision>2</cp:revision>
  <cp:lastPrinted>2012-02-28T21:01:00Z</cp:lastPrinted>
  <dcterms:created xsi:type="dcterms:W3CDTF">2015-09-03T13:59:00Z</dcterms:created>
  <dcterms:modified xsi:type="dcterms:W3CDTF">2015-09-03T13:59:00Z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1yVbV1OmDfFyvQOQXIYoTpnlRordUkzZXHhJJ87rnMd8</vt:lpwstr>
  </property>
  <property fmtid="{D5CDD505-2E9C-101B-9397-08002B2CF9AE}" pid="4" name="Google.Documents.RevisionId">
    <vt:lpwstr>08852374810453529297</vt:lpwstr>
  </property>
  <property fmtid="{D5CDD505-2E9C-101B-9397-08002B2CF9AE}" pid="5" name="Google.Documents.PreviousRevisionId">
    <vt:lpwstr>06081056622328921006</vt:lpwstr>
  </property>
  <property fmtid="{D5CDD505-2E9C-101B-9397-08002B2CF9AE}" pid="6" name="Google.Documents.PluginVersion">
    <vt:lpwstr>2.0.2662.553</vt:lpwstr>
  </property>
  <property fmtid="{D5CDD505-2E9C-101B-9397-08002B2CF9AE}" pid="7" name="Google.Documents.MergeIncapabilityFlags">
    <vt:i4>0</vt:i4>
  </property>
</Properties>
</file>