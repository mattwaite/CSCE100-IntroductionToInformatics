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04816" w14:textId="430620FC" w:rsidR="000B0E4F" w:rsidRPr="000B0E4F" w:rsidRDefault="00346388">
      <w:r>
        <w:t>CSCE 100 Intro to Informatics</w:t>
      </w:r>
    </w:p>
    <w:p w14:paraId="4B6A3FBF" w14:textId="54D97825" w:rsidR="000B0E4F" w:rsidRPr="000B0E4F" w:rsidRDefault="000B0E4F">
      <w:pPr>
        <w:pStyle w:val="TitleA"/>
        <w:rPr>
          <w:sz w:val="24"/>
          <w:szCs w:val="24"/>
        </w:rPr>
      </w:pPr>
      <w:r w:rsidRPr="000B0E4F">
        <w:rPr>
          <w:sz w:val="24"/>
          <w:szCs w:val="24"/>
        </w:rPr>
        <w:t xml:space="preserve">Exercise </w:t>
      </w:r>
      <w:r w:rsidR="00EF1C02">
        <w:rPr>
          <w:sz w:val="24"/>
          <w:szCs w:val="24"/>
        </w:rPr>
        <w:t>10</w:t>
      </w:r>
      <w:r w:rsidRPr="000B0E4F">
        <w:rPr>
          <w:sz w:val="24"/>
          <w:szCs w:val="24"/>
        </w:rPr>
        <w:t xml:space="preserve">: Path Finding </w:t>
      </w:r>
      <w:r w:rsidR="0091569B">
        <w:rPr>
          <w:sz w:val="24"/>
          <w:szCs w:val="24"/>
        </w:rPr>
        <w:t>I</w:t>
      </w:r>
    </w:p>
    <w:p w14:paraId="461C4E5D" w14:textId="4CF8BAEC" w:rsidR="000B0E4F" w:rsidRPr="000B0E4F" w:rsidRDefault="000B0E4F">
      <w:pPr>
        <w:rPr>
          <w:rFonts w:ascii="Calibri Bold" w:hAnsi="Calibri Bold"/>
        </w:rPr>
      </w:pPr>
      <w:r w:rsidRPr="000B0E4F">
        <w:t xml:space="preserve">Assigned: </w:t>
      </w:r>
      <w:r w:rsidR="00346388">
        <w:rPr>
          <w:rFonts w:ascii="Calibri Bold" w:hAnsi="Calibri Bold"/>
        </w:rPr>
        <w:t>Sept. 22</w:t>
      </w:r>
    </w:p>
    <w:p w14:paraId="46F726AB" w14:textId="4B245C60" w:rsidR="000B0E4F" w:rsidRPr="000B0E4F" w:rsidRDefault="000B0E4F">
      <w:pPr>
        <w:rPr>
          <w:rFonts w:ascii="Calibri Bold" w:hAnsi="Calibri Bold"/>
        </w:rPr>
      </w:pPr>
      <w:r w:rsidRPr="000B0E4F">
        <w:t xml:space="preserve">Due: </w:t>
      </w:r>
      <w:r w:rsidR="00346388">
        <w:rPr>
          <w:rFonts w:ascii="Calibri Bold" w:hAnsi="Calibri Bold"/>
        </w:rPr>
        <w:t>Oct. 6</w:t>
      </w:r>
    </w:p>
    <w:p w14:paraId="129342A5" w14:textId="77777777" w:rsidR="000B0E4F" w:rsidRPr="000B0E4F" w:rsidRDefault="000B0E4F">
      <w:pPr>
        <w:pStyle w:val="Heading1A"/>
        <w:rPr>
          <w:szCs w:val="24"/>
        </w:rPr>
      </w:pPr>
      <w:r w:rsidRPr="000B0E4F">
        <w:rPr>
          <w:szCs w:val="24"/>
        </w:rPr>
        <w:t>Objectives</w:t>
      </w:r>
    </w:p>
    <w:p w14:paraId="109B4CCA" w14:textId="77777777" w:rsidR="000B0E4F" w:rsidRPr="000B0E4F" w:rsidRDefault="000B0E4F">
      <w:r w:rsidRPr="000B0E4F">
        <w:t>The objectives of this exercise:</w:t>
      </w:r>
    </w:p>
    <w:p w14:paraId="27A1A66D" w14:textId="77777777" w:rsidR="008058D5" w:rsidRPr="00A12769" w:rsidRDefault="008058D5" w:rsidP="008058D5">
      <w:pPr>
        <w:pStyle w:val="ListParagraph"/>
        <w:numPr>
          <w:ilvl w:val="0"/>
          <w:numId w:val="7"/>
        </w:numPr>
        <w:contextualSpacing/>
      </w:pPr>
      <w:r w:rsidRPr="00A12769">
        <w:t xml:space="preserve">Computational:  </w:t>
      </w:r>
    </w:p>
    <w:p w14:paraId="4BF033A8" w14:textId="4117D663" w:rsidR="008058D5" w:rsidRPr="00053362" w:rsidRDefault="008058D5" w:rsidP="00053362">
      <w:pPr>
        <w:pStyle w:val="ListParagraph"/>
        <w:numPr>
          <w:ilvl w:val="1"/>
          <w:numId w:val="7"/>
        </w:numPr>
        <w:ind w:left="1080"/>
        <w:contextualSpacing/>
        <w:rPr>
          <w:rFonts w:ascii="Lucida Grande" w:hAnsi="Symbol" w:hint="eastAsia"/>
          <w:szCs w:val="24"/>
        </w:rPr>
      </w:pPr>
      <w:r>
        <w:rPr>
          <w:szCs w:val="24"/>
        </w:rPr>
        <w:t>Learning about boundary conditions</w:t>
      </w:r>
      <w:r w:rsidR="00053362">
        <w:rPr>
          <w:szCs w:val="24"/>
        </w:rPr>
        <w:t xml:space="preserve"> </w:t>
      </w:r>
      <w:r>
        <w:rPr>
          <w:szCs w:val="24"/>
        </w:rPr>
        <w:t xml:space="preserve">by </w:t>
      </w:r>
      <w:r w:rsidR="00A47DC7">
        <w:rPr>
          <w:szCs w:val="24"/>
        </w:rPr>
        <w:t>providing</w:t>
      </w:r>
      <w:r>
        <w:rPr>
          <w:szCs w:val="24"/>
        </w:rPr>
        <w:t xml:space="preserve"> a set of instructions to draw a geometric pattern on a fixed grid</w:t>
      </w:r>
    </w:p>
    <w:p w14:paraId="294D514A" w14:textId="4A885ED1" w:rsidR="008058D5" w:rsidRPr="00053362" w:rsidRDefault="008058D5" w:rsidP="00053362">
      <w:pPr>
        <w:pStyle w:val="ListParagraph"/>
        <w:numPr>
          <w:ilvl w:val="1"/>
          <w:numId w:val="7"/>
        </w:numPr>
        <w:ind w:left="1080"/>
        <w:contextualSpacing/>
        <w:rPr>
          <w:rFonts w:ascii="Lucida Grande" w:hAnsi="Symbol" w:hint="eastAsia"/>
          <w:szCs w:val="24"/>
        </w:rPr>
      </w:pPr>
      <w:r w:rsidRPr="005D18F0">
        <w:rPr>
          <w:szCs w:val="24"/>
        </w:rPr>
        <w:t>Lear</w:t>
      </w:r>
      <w:bookmarkStart w:id="0" w:name="_GoBack"/>
      <w:bookmarkEnd w:id="0"/>
      <w:r w:rsidRPr="005D18F0">
        <w:rPr>
          <w:szCs w:val="24"/>
        </w:rPr>
        <w:t xml:space="preserve">ning </w:t>
      </w:r>
      <w:r>
        <w:rPr>
          <w:szCs w:val="24"/>
        </w:rPr>
        <w:t xml:space="preserve">how to use </w:t>
      </w:r>
      <w:r w:rsidR="00053362">
        <w:rPr>
          <w:szCs w:val="24"/>
        </w:rPr>
        <w:t xml:space="preserve">logical </w:t>
      </w:r>
      <w:r>
        <w:rPr>
          <w:szCs w:val="24"/>
        </w:rPr>
        <w:t xml:space="preserve">conditionals by providing different instructions depending on the (current) grid location </w:t>
      </w:r>
    </w:p>
    <w:p w14:paraId="4C37FD4A" w14:textId="3724FFF2" w:rsidR="008058D5" w:rsidRPr="00053362" w:rsidRDefault="008058D5" w:rsidP="00053362">
      <w:pPr>
        <w:pStyle w:val="ListParagraph"/>
        <w:numPr>
          <w:ilvl w:val="1"/>
          <w:numId w:val="7"/>
        </w:numPr>
        <w:ind w:left="1080"/>
        <w:contextualSpacing/>
        <w:rPr>
          <w:rFonts w:ascii="Lucida Grande" w:hAnsi="Symbol" w:hint="eastAsia"/>
          <w:szCs w:val="24"/>
        </w:rPr>
      </w:pPr>
      <w:r>
        <w:rPr>
          <w:szCs w:val="24"/>
        </w:rPr>
        <w:t xml:space="preserve">Developing a clear set of instructions that </w:t>
      </w:r>
      <w:r w:rsidR="00CC279B">
        <w:rPr>
          <w:szCs w:val="24"/>
        </w:rPr>
        <w:t xml:space="preserve">will </w:t>
      </w:r>
      <w:r>
        <w:rPr>
          <w:szCs w:val="24"/>
        </w:rPr>
        <w:t xml:space="preserve">allow </w:t>
      </w:r>
      <w:r w:rsidR="00053362">
        <w:rPr>
          <w:szCs w:val="24"/>
        </w:rPr>
        <w:t xml:space="preserve">others to create </w:t>
      </w:r>
      <w:r>
        <w:rPr>
          <w:szCs w:val="24"/>
        </w:rPr>
        <w:t>the geometric pattern</w:t>
      </w:r>
    </w:p>
    <w:p w14:paraId="03FE9D03" w14:textId="42BC779A" w:rsidR="007E3A8F" w:rsidRPr="00497B73" w:rsidRDefault="004843C4" w:rsidP="00053362">
      <w:pPr>
        <w:pStyle w:val="ListParagraph"/>
        <w:numPr>
          <w:ilvl w:val="0"/>
          <w:numId w:val="7"/>
        </w:numPr>
        <w:contextualSpacing/>
      </w:pPr>
      <w:r>
        <w:t>Creative</w:t>
      </w:r>
      <w:r w:rsidR="007E3A8F" w:rsidRPr="00A12769">
        <w:t xml:space="preserve">:  </w:t>
      </w:r>
    </w:p>
    <w:p w14:paraId="59DA3BA1" w14:textId="363EF298" w:rsidR="007E3A8F" w:rsidRPr="00497B73" w:rsidRDefault="007E3A8F" w:rsidP="00053362">
      <w:pPr>
        <w:pStyle w:val="ListParagraph"/>
        <w:numPr>
          <w:ilvl w:val="1"/>
          <w:numId w:val="7"/>
        </w:numPr>
        <w:ind w:left="1080"/>
        <w:contextualSpacing/>
        <w:rPr>
          <w:szCs w:val="24"/>
        </w:rPr>
      </w:pPr>
      <w:r w:rsidRPr="00053362">
        <w:rPr>
          <w:rFonts w:hint="eastAsia"/>
          <w:szCs w:val="24"/>
        </w:rPr>
        <w:t>Su</w:t>
      </w:r>
      <w:r>
        <w:rPr>
          <w:szCs w:val="24"/>
        </w:rPr>
        <w:t xml:space="preserve">rrounding: </w:t>
      </w:r>
      <w:r w:rsidR="00CC279B">
        <w:rPr>
          <w:szCs w:val="24"/>
        </w:rPr>
        <w:t>u</w:t>
      </w:r>
      <w:r>
        <w:rPr>
          <w:szCs w:val="24"/>
        </w:rPr>
        <w:t>sing your sense</w:t>
      </w:r>
      <w:r w:rsidR="00CC279B">
        <w:rPr>
          <w:szCs w:val="24"/>
        </w:rPr>
        <w:t>s</w:t>
      </w:r>
      <w:r>
        <w:rPr>
          <w:szCs w:val="24"/>
        </w:rPr>
        <w:t xml:space="preserve"> of touch</w:t>
      </w:r>
      <w:r w:rsidR="00CC279B">
        <w:rPr>
          <w:szCs w:val="24"/>
        </w:rPr>
        <w:t xml:space="preserve"> and sight</w:t>
      </w:r>
      <w:r>
        <w:rPr>
          <w:szCs w:val="24"/>
        </w:rPr>
        <w:t xml:space="preserve"> to follow </w:t>
      </w:r>
      <w:r w:rsidR="00CC279B">
        <w:rPr>
          <w:szCs w:val="24"/>
        </w:rPr>
        <w:t xml:space="preserve">a </w:t>
      </w:r>
      <w:r>
        <w:rPr>
          <w:szCs w:val="24"/>
        </w:rPr>
        <w:t xml:space="preserve">set of instructions and </w:t>
      </w:r>
      <w:r w:rsidR="00CC279B">
        <w:rPr>
          <w:szCs w:val="24"/>
        </w:rPr>
        <w:t>perceive</w:t>
      </w:r>
      <w:r>
        <w:rPr>
          <w:szCs w:val="24"/>
        </w:rPr>
        <w:t xml:space="preserve"> that they produce the </w:t>
      </w:r>
      <w:r w:rsidR="00CC279B">
        <w:rPr>
          <w:szCs w:val="24"/>
        </w:rPr>
        <w:t xml:space="preserve">intended </w:t>
      </w:r>
      <w:r>
        <w:rPr>
          <w:szCs w:val="24"/>
        </w:rPr>
        <w:t>geometric pattern</w:t>
      </w:r>
    </w:p>
    <w:p w14:paraId="64B5BDCB" w14:textId="05121AB6" w:rsidR="007E3A8F" w:rsidRPr="00053362" w:rsidRDefault="007E3A8F" w:rsidP="00053362">
      <w:pPr>
        <w:pStyle w:val="ListParagraph"/>
        <w:numPr>
          <w:ilvl w:val="1"/>
          <w:numId w:val="7"/>
        </w:numPr>
        <w:ind w:left="1080"/>
        <w:contextualSpacing/>
        <w:rPr>
          <w:rFonts w:ascii="Lucida Grande" w:hAnsi="Symbol" w:hint="eastAsia"/>
          <w:szCs w:val="24"/>
        </w:rPr>
      </w:pPr>
      <w:r>
        <w:rPr>
          <w:szCs w:val="24"/>
        </w:rPr>
        <w:t xml:space="preserve">Capturing: </w:t>
      </w:r>
      <w:r w:rsidR="00856E9B">
        <w:rPr>
          <w:szCs w:val="24"/>
        </w:rPr>
        <w:t>c</w:t>
      </w:r>
      <w:r w:rsidRPr="005A6E30">
        <w:rPr>
          <w:rFonts w:cs="Arial"/>
          <w:bCs/>
          <w:szCs w:val="22"/>
        </w:rPr>
        <w:t xml:space="preserve">reating new outputs and using new ways to represent and save data by </w:t>
      </w:r>
      <w:r w:rsidR="00856E9B">
        <w:rPr>
          <w:rFonts w:cs="Arial"/>
          <w:bCs/>
          <w:szCs w:val="22"/>
        </w:rPr>
        <w:t xml:space="preserve">writing </w:t>
      </w:r>
      <w:r>
        <w:rPr>
          <w:rFonts w:cs="Arial"/>
          <w:bCs/>
          <w:szCs w:val="22"/>
        </w:rPr>
        <w:t xml:space="preserve">a description </w:t>
      </w:r>
      <w:r w:rsidR="00856E9B">
        <w:rPr>
          <w:rFonts w:cs="Arial"/>
          <w:bCs/>
          <w:szCs w:val="22"/>
        </w:rPr>
        <w:t xml:space="preserve">of </w:t>
      </w:r>
      <w:r>
        <w:rPr>
          <w:rFonts w:cs="Arial"/>
          <w:bCs/>
          <w:szCs w:val="22"/>
        </w:rPr>
        <w:t xml:space="preserve">a path which will generate a drawing of a geometric </w:t>
      </w:r>
      <w:r w:rsidR="00110C4F">
        <w:rPr>
          <w:rFonts w:cs="Arial"/>
          <w:bCs/>
          <w:szCs w:val="22"/>
        </w:rPr>
        <w:t>pattern</w:t>
      </w:r>
    </w:p>
    <w:p w14:paraId="3DB8516A" w14:textId="22977DBA" w:rsidR="007E3A8F" w:rsidRPr="00053362" w:rsidRDefault="007E3A8F" w:rsidP="00053362">
      <w:pPr>
        <w:pStyle w:val="ListParagraph"/>
        <w:numPr>
          <w:ilvl w:val="1"/>
          <w:numId w:val="7"/>
        </w:numPr>
        <w:ind w:left="1080"/>
        <w:contextualSpacing/>
        <w:rPr>
          <w:rFonts w:ascii="Lucida Grande" w:hAnsi="Symbol" w:hint="eastAsia"/>
          <w:szCs w:val="24"/>
        </w:rPr>
      </w:pPr>
      <w:r w:rsidRPr="007072C6">
        <w:rPr>
          <w:rFonts w:asciiTheme="majorHAnsi" w:hAnsiTheme="majorHAnsi"/>
          <w:szCs w:val="24"/>
        </w:rPr>
        <w:t>Challenging</w:t>
      </w:r>
      <w:r>
        <w:rPr>
          <w:rFonts w:asciiTheme="majorHAnsi" w:hAnsiTheme="majorHAnsi"/>
          <w:szCs w:val="24"/>
        </w:rPr>
        <w:t xml:space="preserve">: </w:t>
      </w:r>
      <w:r w:rsidR="00856E9B">
        <w:rPr>
          <w:rFonts w:asciiTheme="majorHAnsi" w:hAnsiTheme="majorHAnsi"/>
          <w:szCs w:val="24"/>
        </w:rPr>
        <w:t>l</w:t>
      </w:r>
      <w:r>
        <w:rPr>
          <w:rFonts w:asciiTheme="majorHAnsi" w:hAnsiTheme="majorHAnsi"/>
          <w:szCs w:val="24"/>
        </w:rPr>
        <w:t>ooking at written descriptions in new ways as you</w:t>
      </w:r>
      <w:r w:rsidR="00856E9B">
        <w:rPr>
          <w:rFonts w:asciiTheme="majorHAnsi" w:hAnsiTheme="majorHAnsi"/>
          <w:szCs w:val="24"/>
        </w:rPr>
        <w:t xml:space="preserve"> both generate and </w:t>
      </w:r>
      <w:r>
        <w:rPr>
          <w:rFonts w:asciiTheme="majorHAnsi" w:hAnsiTheme="majorHAnsi"/>
          <w:szCs w:val="24"/>
        </w:rPr>
        <w:t xml:space="preserve"> follow them to recreate a drawing of a geometric design</w:t>
      </w:r>
    </w:p>
    <w:p w14:paraId="55FC39FD" w14:textId="28BF1898" w:rsidR="007E3A8F" w:rsidRPr="00600B4E" w:rsidRDefault="007E3A8F" w:rsidP="00053362">
      <w:pPr>
        <w:pStyle w:val="ListParagraph"/>
        <w:numPr>
          <w:ilvl w:val="1"/>
          <w:numId w:val="7"/>
        </w:numPr>
        <w:ind w:left="1080"/>
        <w:contextualSpacing/>
        <w:rPr>
          <w:ins w:id="1" w:author="Elizabeth Ingraham" w:date="2015-07-19T16:18:00Z"/>
          <w:rFonts w:ascii="Lucida Grande" w:hAnsi="Symbol" w:hint="eastAsia"/>
          <w:szCs w:val="24"/>
        </w:rPr>
      </w:pPr>
      <w:r w:rsidRPr="007072C6">
        <w:rPr>
          <w:rFonts w:asciiTheme="majorHAnsi" w:hAnsiTheme="majorHAnsi"/>
          <w:szCs w:val="24"/>
        </w:rPr>
        <w:t>Broadening</w:t>
      </w:r>
      <w:r>
        <w:rPr>
          <w:rFonts w:asciiTheme="majorHAnsi" w:hAnsiTheme="majorHAnsi"/>
          <w:szCs w:val="24"/>
        </w:rPr>
        <w:t xml:space="preserve">: </w:t>
      </w:r>
      <w:r w:rsidR="00856E9B">
        <w:rPr>
          <w:rFonts w:asciiTheme="majorHAnsi" w:hAnsiTheme="majorHAnsi"/>
          <w:szCs w:val="24"/>
        </w:rPr>
        <w:t xml:space="preserve">acquiring </w:t>
      </w:r>
      <w:r>
        <w:rPr>
          <w:rFonts w:asciiTheme="majorHAnsi" w:hAnsiTheme="majorHAnsi"/>
          <w:szCs w:val="24"/>
        </w:rPr>
        <w:t>new information and skills by understanding how simple rules can generate complex patterns</w:t>
      </w:r>
    </w:p>
    <w:p w14:paraId="2FB8CDA3" w14:textId="77777777" w:rsidR="00F6550E" w:rsidRPr="00600B4E" w:rsidRDefault="00F6550E" w:rsidP="00600B4E">
      <w:pPr>
        <w:pBdr>
          <w:top w:val="single" w:sz="4" w:space="1" w:color="auto"/>
          <w:bottom w:val="single" w:sz="4" w:space="1" w:color="auto"/>
        </w:pBdr>
        <w:ind w:left="-90"/>
        <w:jc w:val="center"/>
        <w:rPr>
          <w:ins w:id="2" w:author="Elizabeth Ingraham" w:date="2015-07-19T16:18:00Z"/>
          <w:sz w:val="22"/>
        </w:rPr>
      </w:pPr>
      <w:ins w:id="3" w:author="Elizabeth Ingraham" w:date="2015-07-19T16:18:00Z">
        <w:r w:rsidRPr="00F6550E">
          <w:rPr>
            <w:rStyle w:val="Hyperlink"/>
            <w:sz w:val="22"/>
          </w:rPr>
          <w:t xml:space="preserve">READ MORE </w:t>
        </w:r>
      </w:ins>
    </w:p>
    <w:p w14:paraId="6B730B30" w14:textId="77777777" w:rsidR="000B0E4F" w:rsidRPr="007072C6" w:rsidRDefault="000B0E4F" w:rsidP="00156EE9">
      <w:pPr>
        <w:pStyle w:val="Heading1A"/>
      </w:pPr>
      <w:r w:rsidRPr="007072C6">
        <w:t>Problem Description</w:t>
      </w:r>
    </w:p>
    <w:p w14:paraId="37811E95" w14:textId="0D89C906" w:rsidR="000B0E4F" w:rsidRPr="000B0E4F" w:rsidRDefault="000B0E4F">
      <w:r w:rsidRPr="000B0E4F">
        <w:t xml:space="preserve">Using a grid, you will be </w:t>
      </w:r>
      <w:r w:rsidR="009D60E7">
        <w:t>designing</w:t>
      </w:r>
      <w:r w:rsidRPr="000B0E4F">
        <w:t xml:space="preserve"> a </w:t>
      </w:r>
      <w:r w:rsidR="009D60E7">
        <w:t xml:space="preserve">geometric visual pattern. You will then create a </w:t>
      </w:r>
      <w:r w:rsidRPr="000B0E4F">
        <w:t>set of written instructions (an algorithm) for another group to follow which</w:t>
      </w:r>
      <w:r>
        <w:t xml:space="preserve"> </w:t>
      </w:r>
      <w:r w:rsidRPr="000B0E4F">
        <w:t xml:space="preserve">will </w:t>
      </w:r>
      <w:r w:rsidR="009D60E7">
        <w:t>accurately generate your geometric pattern</w:t>
      </w:r>
      <w:r w:rsidR="003705C0">
        <w:t xml:space="preserve"> on another grid</w:t>
      </w:r>
      <w:r w:rsidRPr="000B0E4F">
        <w:t>.</w:t>
      </w:r>
    </w:p>
    <w:p w14:paraId="6F7F1491" w14:textId="253DEFF4" w:rsidR="000B0E4F" w:rsidRPr="000B0E4F" w:rsidRDefault="000B0E4F">
      <w:r w:rsidRPr="000B0E4F">
        <w:t>Think of you</w:t>
      </w:r>
      <w:r>
        <w:t>r</w:t>
      </w:r>
      <w:r w:rsidRPr="000B0E4F">
        <w:t xml:space="preserve"> pattern as a </w:t>
      </w:r>
      <w:r w:rsidR="007072C6" w:rsidRPr="000B0E4F">
        <w:t>module that</w:t>
      </w:r>
      <w:r w:rsidRPr="000B0E4F">
        <w:t xml:space="preserve"> </w:t>
      </w:r>
      <w:r w:rsidR="007072C6">
        <w:t>can</w:t>
      </w:r>
      <w:r w:rsidR="007072C6" w:rsidRPr="000B0E4F">
        <w:t xml:space="preserve"> </w:t>
      </w:r>
      <w:r w:rsidRPr="000B0E4F">
        <w:t>be repeated, reflected and rotated to generate complex patterns.</w:t>
      </w:r>
      <w:r w:rsidR="0091569B">
        <w:t xml:space="preserve"> </w:t>
      </w:r>
      <w:r>
        <w:t>See Appendix A for visual examples of complex traditional quilt patterns using a simple module.</w:t>
      </w:r>
    </w:p>
    <w:p w14:paraId="7944E1BA" w14:textId="07793D38" w:rsidR="000B0E4F" w:rsidRPr="000B0E4F" w:rsidRDefault="000B0E4F">
      <w:r w:rsidRPr="000B0E4F">
        <w:lastRenderedPageBreak/>
        <w:t xml:space="preserve">Each group will set up a wiki page on </w:t>
      </w:r>
      <w:r w:rsidRPr="000B0E4F">
        <w:rPr>
          <w:rFonts w:ascii="Calibri Bold" w:hAnsi="Calibri Bold"/>
          <w:u w:val="single"/>
        </w:rPr>
        <w:t>agora.unl.edu</w:t>
      </w:r>
      <w:r w:rsidRPr="000B0E4F">
        <w:t>. The name of this page should be: “</w:t>
      </w:r>
      <w:r w:rsidR="005135EC">
        <w:t>Path Finding</w:t>
      </w:r>
      <w:r w:rsidRPr="000B0E4F">
        <w:t xml:space="preserve"> </w:t>
      </w:r>
      <w:r w:rsidR="00E21784">
        <w:t xml:space="preserve">I </w:t>
      </w:r>
      <w:r w:rsidRPr="000B0E4F">
        <w:t xml:space="preserve">by </w:t>
      </w:r>
      <w:r w:rsidR="00497B73">
        <w:t>&lt;Course&gt;</w:t>
      </w:r>
      <w:r w:rsidRPr="000B0E4F">
        <w:t xml:space="preserve"> Group &lt;Name&gt;” where &lt;</w:t>
      </w:r>
      <w:r w:rsidR="00497B73">
        <w:t>Course</w:t>
      </w:r>
      <w:r w:rsidRPr="000B0E4F">
        <w:t xml:space="preserve">&gt; is the </w:t>
      </w:r>
      <w:r w:rsidR="00497B73">
        <w:t>course abbreviation</w:t>
      </w:r>
      <w:r w:rsidRPr="000B0E4F">
        <w:t xml:space="preserve"> and &lt;Name&gt; is your group name (e.g., </w:t>
      </w:r>
      <w:r w:rsidR="005135EC">
        <w:t>Path Finding</w:t>
      </w:r>
      <w:r w:rsidRPr="000B0E4F">
        <w:t xml:space="preserve"> </w:t>
      </w:r>
      <w:r w:rsidR="00E21784">
        <w:t xml:space="preserve">I </w:t>
      </w:r>
      <w:r w:rsidRPr="000B0E4F">
        <w:t>by CSCE 155A Group Awesome).</w:t>
      </w:r>
    </w:p>
    <w:p w14:paraId="7B12A0E1" w14:textId="461F58C2" w:rsidR="000B0E4F" w:rsidRPr="000B0E4F" w:rsidRDefault="000B0E4F">
      <w:pPr>
        <w:rPr>
          <w:rStyle w:val="EmphasisA"/>
          <w:sz w:val="24"/>
        </w:rPr>
      </w:pPr>
      <w:r w:rsidRPr="00156EE9">
        <w:rPr>
          <w:rStyle w:val="EmphasisA"/>
          <w:rFonts w:asciiTheme="majorHAnsi" w:hAnsiTheme="majorHAnsi"/>
          <w:i/>
          <w:sz w:val="24"/>
        </w:rPr>
        <w:t>Elect one of your group members to login and create this new wiki page. Note that there should be only page created per group.</w:t>
      </w:r>
    </w:p>
    <w:p w14:paraId="613C03E5" w14:textId="77777777" w:rsidR="00A53066" w:rsidRPr="000B0E4F" w:rsidRDefault="00A53066" w:rsidP="00A53066">
      <w:pPr>
        <w:pStyle w:val="Heading3A"/>
        <w:rPr>
          <w:szCs w:val="24"/>
        </w:rPr>
      </w:pPr>
      <w:r w:rsidRPr="000B0E4F">
        <w:rPr>
          <w:szCs w:val="24"/>
        </w:rPr>
        <w:t>1.</w:t>
      </w:r>
      <w:r w:rsidRPr="000B0E4F">
        <w:rPr>
          <w:szCs w:val="24"/>
        </w:rPr>
        <w:tab/>
        <w:t xml:space="preserve">Week </w:t>
      </w:r>
      <w:bookmarkStart w:id="4" w:name="OLE_LINK8"/>
      <w:bookmarkEnd w:id="4"/>
      <w:r w:rsidRPr="000B0E4F">
        <w:rPr>
          <w:szCs w:val="24"/>
        </w:rPr>
        <w:t>One [20 points]</w:t>
      </w:r>
    </w:p>
    <w:p w14:paraId="566E6339" w14:textId="69E40722" w:rsidR="00A53066" w:rsidRPr="000B0E4F" w:rsidRDefault="00A53066" w:rsidP="00A53066">
      <w:pPr>
        <w:pStyle w:val="Heading3A"/>
        <w:rPr>
          <w:szCs w:val="24"/>
        </w:rPr>
      </w:pPr>
      <w:r w:rsidRPr="000B0E4F">
        <w:rPr>
          <w:szCs w:val="24"/>
        </w:rPr>
        <w:t>1.1.</w:t>
      </w:r>
      <w:r w:rsidRPr="000B0E4F">
        <w:rPr>
          <w:szCs w:val="24"/>
        </w:rPr>
        <w:tab/>
      </w:r>
      <w:r>
        <w:rPr>
          <w:szCs w:val="24"/>
        </w:rPr>
        <w:t xml:space="preserve">Develop </w:t>
      </w:r>
      <w:r w:rsidR="007072C6">
        <w:rPr>
          <w:szCs w:val="24"/>
        </w:rPr>
        <w:t xml:space="preserve">Base </w:t>
      </w:r>
      <w:r w:rsidR="00332B5B">
        <w:rPr>
          <w:szCs w:val="24"/>
        </w:rPr>
        <w:t>Pattern</w:t>
      </w:r>
    </w:p>
    <w:p w14:paraId="5E941FAC" w14:textId="26FAC374" w:rsidR="0025355B" w:rsidRDefault="005135EC">
      <w:r>
        <w:t xml:space="preserve">Your group will generate a </w:t>
      </w:r>
      <w:ins w:id="5" w:author="Elizabeth Ingraham" w:date="2015-07-19T16:13:00Z">
        <w:r w:rsidR="00F6550E">
          <w:t>grid that</w:t>
        </w:r>
      </w:ins>
      <w:r>
        <w:t xml:space="preserve"> is </w:t>
      </w:r>
      <w:r w:rsidR="00332B5B">
        <w:t xml:space="preserve">3 </w:t>
      </w:r>
      <w:r w:rsidR="00725A38">
        <w:t xml:space="preserve">x </w:t>
      </w:r>
      <w:r w:rsidR="00332B5B">
        <w:t xml:space="preserve">3 </w:t>
      </w:r>
      <w:r>
        <w:t>with</w:t>
      </w:r>
      <w:r w:rsidR="00725A38">
        <w:t xml:space="preserve"> at least</w:t>
      </w:r>
      <w:r>
        <w:t xml:space="preserve"> ¼ inch squares. You can generate this grid at </w:t>
      </w:r>
      <w:hyperlink r:id="rId8" w:history="1">
        <w:r w:rsidR="00B87AEC">
          <w:rPr>
            <w:rFonts w:ascii="Arial" w:eastAsia="Times New Roman" w:hAnsi="Arial" w:cs="Arial"/>
            <w:color w:val="000099"/>
            <w:sz w:val="22"/>
            <w:szCs w:val="22"/>
            <w:u w:val="single" w:color="000099"/>
          </w:rPr>
          <w:t>http://incompetech.com/graphpaper/lite/</w:t>
        </w:r>
      </w:hyperlink>
      <w:r w:rsidR="00B87AEC">
        <w:rPr>
          <w:rFonts w:ascii="Arial" w:eastAsia="Times New Roman" w:hAnsi="Arial" w:cs="Arial"/>
          <w:color w:val="auto"/>
        </w:rPr>
        <w:t xml:space="preserve"> </w:t>
      </w:r>
      <w:r w:rsidR="00B87AEC">
        <w:t>and download a PDF for printing if you do not have ¼ inch graph paper.</w:t>
      </w:r>
      <w:r w:rsidR="0025355B">
        <w:t xml:space="preserve">  </w:t>
      </w:r>
      <w:r w:rsidR="00B87AEC">
        <w:t>Label your grid</w:t>
      </w:r>
      <w:r w:rsidR="00DA37ED">
        <w:t xml:space="preserve"> axes</w:t>
      </w:r>
      <w:r w:rsidR="00B87AEC">
        <w:t xml:space="preserve"> </w:t>
      </w:r>
      <w:r w:rsidR="00725A38">
        <w:t>such that the origin</w:t>
      </w:r>
      <w:r w:rsidR="00B87AEC">
        <w:t xml:space="preserve"> (0,0)</w:t>
      </w:r>
      <w:r w:rsidR="00725A38">
        <w:t xml:space="preserve"> is in the upper left corner</w:t>
      </w:r>
      <w:r w:rsidR="00B87AEC">
        <w:t xml:space="preserve">. </w:t>
      </w:r>
    </w:p>
    <w:p w14:paraId="2A88B38C" w14:textId="2ECD377A" w:rsidR="00F6550E" w:rsidRDefault="0025355B">
      <w:pPr>
        <w:rPr>
          <w:ins w:id="6" w:author="Elizabeth Ingraham" w:date="2015-07-19T16:19:00Z"/>
        </w:rPr>
      </w:pPr>
      <w:r>
        <w:t>D</w:t>
      </w:r>
      <w:r w:rsidR="00B87AEC">
        <w:t xml:space="preserve">esign </w:t>
      </w:r>
      <w:r w:rsidR="00725A38">
        <w:t xml:space="preserve">your base </w:t>
      </w:r>
      <w:r w:rsidR="00332B5B">
        <w:t>pattern by drawing line segments on the grid</w:t>
      </w:r>
      <w:r>
        <w:t xml:space="preserve">. To simplify the set of instructions, please </w:t>
      </w:r>
      <w:r w:rsidRPr="00E82ED7">
        <w:rPr>
          <w:b/>
          <w:i/>
        </w:rPr>
        <w:t>only</w:t>
      </w:r>
      <w:r>
        <w:t xml:space="preserve"> use straight line segments (no curves) and restrict these </w:t>
      </w:r>
      <w:r w:rsidR="00761076">
        <w:t xml:space="preserve">line </w:t>
      </w:r>
      <w:r>
        <w:t xml:space="preserve">segments to horizontal, vertical or </w:t>
      </w:r>
      <w:r w:rsidR="00761076">
        <w:t>diagonal (</w:t>
      </w:r>
      <w:r>
        <w:t>45</w:t>
      </w:r>
      <w:r w:rsidRPr="00B87AEC">
        <w:t>°</w:t>
      </w:r>
      <w:r>
        <w:t xml:space="preserve"> angle</w:t>
      </w:r>
      <w:r w:rsidR="00761076">
        <w:t>) line</w:t>
      </w:r>
      <w:r>
        <w:t>s.</w:t>
      </w:r>
    </w:p>
    <w:p w14:paraId="5EA4817A" w14:textId="77777777" w:rsidR="00F6550E" w:rsidRPr="005819C6" w:rsidRDefault="00F6550E" w:rsidP="00F6550E">
      <w:pPr>
        <w:pBdr>
          <w:top w:val="single" w:sz="4" w:space="1" w:color="auto"/>
          <w:bottom w:val="single" w:sz="4" w:space="1" w:color="auto"/>
        </w:pBdr>
        <w:jc w:val="center"/>
        <w:rPr>
          <w:ins w:id="7" w:author="Elizabeth Ingraham" w:date="2015-07-19T16:19:00Z"/>
          <w:sz w:val="22"/>
        </w:rPr>
      </w:pPr>
      <w:ins w:id="8" w:author="Elizabeth Ingraham" w:date="2015-07-19T16:19:00Z">
        <w:r w:rsidRPr="00E15E25">
          <w:rPr>
            <w:rStyle w:val="Hyperlink"/>
            <w:sz w:val="22"/>
          </w:rPr>
          <w:t xml:space="preserve">READ MORE </w:t>
        </w:r>
      </w:ins>
    </w:p>
    <w:p w14:paraId="09D22965" w14:textId="08C0E4A4" w:rsidR="006D5D6B" w:rsidRDefault="00F6550E">
      <w:r w:rsidRPr="00053362">
        <w:rPr>
          <w:rFonts w:ascii="Times New Roman" w:eastAsia="PMingLiU" w:hAnsi="Times New Roman"/>
          <w:noProof/>
        </w:rPr>
        <mc:AlternateContent>
          <mc:Choice Requires="wps">
            <w:drawing>
              <wp:anchor distT="0" distB="0" distL="114300" distR="114300" simplePos="0" relativeHeight="251659264" behindDoc="1" locked="0" layoutInCell="1" allowOverlap="1" wp14:anchorId="3DF4E24C" wp14:editId="59B732C7">
                <wp:simplePos x="0" y="0"/>
                <wp:positionH relativeFrom="column">
                  <wp:posOffset>23495</wp:posOffset>
                </wp:positionH>
                <wp:positionV relativeFrom="paragraph">
                  <wp:posOffset>116205</wp:posOffset>
                </wp:positionV>
                <wp:extent cx="5812790" cy="2529205"/>
                <wp:effectExtent l="0" t="0" r="29210" b="36195"/>
                <wp:wrapTight wrapText="bothSides">
                  <wp:wrapPolygon edited="0">
                    <wp:start x="0" y="0"/>
                    <wp:lineTo x="0" y="21692"/>
                    <wp:lineTo x="21614" y="21692"/>
                    <wp:lineTo x="21614"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2529205"/>
                        </a:xfrm>
                        <a:prstGeom prst="rect">
                          <a:avLst/>
                        </a:prstGeom>
                        <a:solidFill>
                          <a:srgbClr val="FFFFFF"/>
                        </a:solidFill>
                        <a:ln w="9525">
                          <a:solidFill>
                            <a:srgbClr val="000000"/>
                          </a:solidFill>
                          <a:miter lim="800000"/>
                          <a:headEnd/>
                          <a:tailEnd/>
                        </a:ln>
                      </wps:spPr>
                      <wps:txbx>
                        <w:txbxContent>
                          <w:p w14:paraId="5C8B8361" w14:textId="73C047A0" w:rsidR="00761076" w:rsidRDefault="00761076" w:rsidP="006D5D6B">
                            <w:r>
                              <w:rPr>
                                <w:rFonts w:asciiTheme="minorHAnsi" w:eastAsia="PMingLiU" w:hAnsiTheme="minorHAnsi" w:cstheme="minorBidi"/>
                                <w:noProof/>
                                <w:sz w:val="20"/>
                                <w:szCs w:val="20"/>
                              </w:rPr>
                              <w:drawing>
                                <wp:inline distT="0" distB="0" distL="0" distR="0" wp14:anchorId="5083E784" wp14:editId="6F5592EF">
                                  <wp:extent cx="238125" cy="238125"/>
                                  <wp:effectExtent l="0" t="0" r="9525" b="9525"/>
                                  <wp:docPr id="4" name="Picture 4"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details"/>
                                          <pic:cNvPicPr>
                                            <a:picLocks noChangeAspect="1" noChangeArrowheads="1"/>
                                          </pic:cNvPicPr>
                                        </pic:nvPicPr>
                                        <pic:blipFill>
                                          <a:blip r:embed="rId9">
                                            <a:extLst>
                                              <a:ext uri="{28A0092B-C50C-407E-A947-70E740481C1C}">
                                                <a14:useLocalDpi xmlns:a14="http://schemas.microsoft.com/office/drawing/2010/main" val="0"/>
                                              </a:ext>
                                            </a:extLst>
                                          </a:blip>
                                          <a:srcRect l="-2571" t="-2571" r="-2571" b="-2571"/>
                                          <a:stretch>
                                            <a:fillRect/>
                                          </a:stretch>
                                        </pic:blipFill>
                                        <pic:spPr bwMode="auto">
                                          <a:xfrm>
                                            <a:off x="0" y="0"/>
                                            <a:ext cx="238125" cy="238125"/>
                                          </a:xfrm>
                                          <a:prstGeom prst="rect">
                                            <a:avLst/>
                                          </a:prstGeom>
                                          <a:noFill/>
                                          <a:ln>
                                            <a:noFill/>
                                          </a:ln>
                                        </pic:spPr>
                                      </pic:pic>
                                    </a:graphicData>
                                  </a:graphic>
                                </wp:inline>
                              </w:drawing>
                            </w:r>
                            <w:r>
                              <w:rPr>
                                <w:rFonts w:cs="Calibri"/>
                              </w:rPr>
                              <w:t xml:space="preserve"> </w:t>
                            </w:r>
                            <w:r>
                              <w:t xml:space="preserve">The proper use of </w:t>
                            </w:r>
                            <w:r w:rsidRPr="006B2B87">
                              <w:rPr>
                                <w:b/>
                              </w:rPr>
                              <w:t>boundary conditions</w:t>
                            </w:r>
                            <w:r>
                              <w:t xml:space="preserve"> is extremely important in computer science. When small errors in the boundary conditions are made, such as a mistake in array indexing or an improperly used pointer, the source code that you write </w:t>
                            </w:r>
                            <w:r w:rsidR="007C1942">
                              <w:t>may</w:t>
                            </w:r>
                            <w:r>
                              <w:t xml:space="preserve"> not compile or </w:t>
                            </w:r>
                            <w:r w:rsidR="007C1942">
                              <w:t xml:space="preserve">may </w:t>
                            </w:r>
                            <w:r>
                              <w:t xml:space="preserve">generate an error message. Unfortunately, the severity of these boundary condition mistakes pales in comparison to </w:t>
                            </w:r>
                            <w:r w:rsidR="007C1942">
                              <w:t xml:space="preserve">the situation where </w:t>
                            </w:r>
                            <w:r>
                              <w:t xml:space="preserve">your program still runs </w:t>
                            </w:r>
                            <w:r w:rsidR="007C1942">
                              <w:t xml:space="preserve">but </w:t>
                            </w:r>
                            <w:r>
                              <w:t>returns the wrong output due to boundary condition mistakes. For small-scale programming projects, these mistakes are annoying and frequently require tedious debugging to locate and remove. On the other hand, in real-world applications written by hundreds of programmers, these mistakes may be extremely expensive taking hundreds of hours to track down and fix. Furthermore, these mistakes may not be fixable at all, for example, when they are found in an interplanetary probe.</w:t>
                            </w:r>
                          </w:p>
                          <w:p w14:paraId="24A309F0" w14:textId="585DE2EF" w:rsidR="00761076" w:rsidRDefault="00761076" w:rsidP="006D5D6B">
                            <w:r>
                              <w:t xml:space="preserve"> </w:t>
                            </w:r>
                          </w:p>
                          <w:p w14:paraId="1DC0F12A" w14:textId="77777777" w:rsidR="00761076" w:rsidRDefault="00761076" w:rsidP="006D5D6B"/>
                          <w:p w14:paraId="0DF09BD9" w14:textId="77777777" w:rsidR="00761076" w:rsidRDefault="00761076" w:rsidP="006D5D6B"/>
                          <w:p w14:paraId="62978129" w14:textId="77777777" w:rsidR="00761076" w:rsidRDefault="00761076" w:rsidP="006D5D6B">
                            <w:pPr>
                              <w:rPr>
                                <w:rFonts w:cs="Calibri"/>
                              </w:rPr>
                            </w:pPr>
                          </w:p>
                          <w:p w14:paraId="6942FDF9" w14:textId="77777777" w:rsidR="00761076" w:rsidRDefault="00761076" w:rsidP="006D5D6B">
                            <w:pPr>
                              <w:rPr>
                                <w:rFonts w:asciiTheme="minorHAnsi" w:eastAsiaTheme="minorHAnsi" w:hAnsiTheme="minorHAnsi" w:cs="Arial"/>
                                <w:iCs/>
                              </w:rPr>
                            </w:pPr>
                          </w:p>
                          <w:p w14:paraId="4A1631DE" w14:textId="77777777" w:rsidR="00761076" w:rsidRDefault="00761076" w:rsidP="006D5D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1.85pt;margin-top:9.15pt;width:457.7pt;height:19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">
                <v:textbox>
                  <w:txbxContent>
                    <w:p w14:paraId="5C8B8361" w14:textId="73C047A0" w:rsidR="00761076" w:rsidRDefault="00761076" w:rsidP="006D5D6B">
                      <w:r>
                        <w:rPr>
                          <w:rFonts w:asciiTheme="minorHAnsi" w:eastAsia="PMingLiU" w:hAnsiTheme="minorHAnsi" w:cstheme="minorBidi"/>
                          <w:noProof/>
                          <w:sz w:val="20"/>
                          <w:szCs w:val="20"/>
                        </w:rPr>
                        <w:drawing>
                          <wp:inline distT="0" distB="0" distL="0" distR="0" wp14:anchorId="5083E784" wp14:editId="6F5592EF">
                            <wp:extent cx="238125" cy="238125"/>
                            <wp:effectExtent l="0" t="0" r="9525" b="9525"/>
                            <wp:docPr id="4" name="Picture 4"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details"/>
                                    <pic:cNvPicPr>
                                      <a:picLocks noChangeAspect="1" noChangeArrowheads="1"/>
                                    </pic:cNvPicPr>
                                  </pic:nvPicPr>
                                  <pic:blipFill>
                                    <a:blip r:embed="rId10">
                                      <a:extLst>
                                        <a:ext uri="{28A0092B-C50C-407E-A947-70E740481C1C}">
                                          <a14:useLocalDpi xmlns:a14="http://schemas.microsoft.com/office/drawing/2010/main" val="0"/>
                                        </a:ext>
                                      </a:extLst>
                                    </a:blip>
                                    <a:srcRect l="-2571" t="-2571" r="-2571" b="-2571"/>
                                    <a:stretch>
                                      <a:fillRect/>
                                    </a:stretch>
                                  </pic:blipFill>
                                  <pic:spPr bwMode="auto">
                                    <a:xfrm>
                                      <a:off x="0" y="0"/>
                                      <a:ext cx="238125" cy="238125"/>
                                    </a:xfrm>
                                    <a:prstGeom prst="rect">
                                      <a:avLst/>
                                    </a:prstGeom>
                                    <a:noFill/>
                                    <a:ln>
                                      <a:noFill/>
                                    </a:ln>
                                  </pic:spPr>
                                </pic:pic>
                              </a:graphicData>
                            </a:graphic>
                          </wp:inline>
                        </w:drawing>
                      </w:r>
                      <w:r>
                        <w:rPr>
                          <w:rFonts w:cs="Calibri"/>
                        </w:rPr>
                        <w:t xml:space="preserve"> </w:t>
                      </w:r>
                      <w:r>
                        <w:t xml:space="preserve">The proper use of </w:t>
                      </w:r>
                      <w:r w:rsidRPr="006B2B87">
                        <w:rPr>
                          <w:b/>
                        </w:rPr>
                        <w:t>boundary conditions</w:t>
                      </w:r>
                      <w:r>
                        <w:t xml:space="preserve"> is extremely important in computer science. When small errors in the boundary conditions are made, such as a mistake in array indexing or an improperly used pointer, the source code that you write </w:t>
                      </w:r>
                      <w:r w:rsidR="007C1942">
                        <w:t>may</w:t>
                      </w:r>
                      <w:r>
                        <w:t xml:space="preserve"> not compile or </w:t>
                      </w:r>
                      <w:r w:rsidR="007C1942">
                        <w:t xml:space="preserve">may </w:t>
                      </w:r>
                      <w:r>
                        <w:t xml:space="preserve">generate an error message. Unfortunately, the severity of these boundary condition mistakes pales in comparison to </w:t>
                      </w:r>
                      <w:r w:rsidR="007C1942">
                        <w:t xml:space="preserve">the situation where </w:t>
                      </w:r>
                      <w:r>
                        <w:t xml:space="preserve">your program still runs </w:t>
                      </w:r>
                      <w:r w:rsidR="007C1942">
                        <w:t xml:space="preserve">but </w:t>
                      </w:r>
                      <w:r>
                        <w:t>returns the wrong output due to boundary condition mistakes. For small-scale programming projects, these mistakes are annoying and frequently require tedious debugging to locate and remove. On the other hand, in real-world applications written by hundreds of programmers, these mistakes may be extremely expensive taking hundreds of hours to track down and fix. Furthermore, these mistakes may not be fixable at all, for example, when they are found in an interplanetary probe.</w:t>
                      </w:r>
                    </w:p>
                    <w:p w14:paraId="24A309F0" w14:textId="585DE2EF" w:rsidR="00761076" w:rsidRDefault="00761076" w:rsidP="006D5D6B">
                      <w:r>
                        <w:t xml:space="preserve"> </w:t>
                      </w:r>
                    </w:p>
                    <w:p w14:paraId="1DC0F12A" w14:textId="77777777" w:rsidR="00761076" w:rsidRDefault="00761076" w:rsidP="006D5D6B"/>
                    <w:p w14:paraId="0DF09BD9" w14:textId="77777777" w:rsidR="00761076" w:rsidRDefault="00761076" w:rsidP="006D5D6B"/>
                    <w:p w14:paraId="62978129" w14:textId="77777777" w:rsidR="00761076" w:rsidRDefault="00761076" w:rsidP="006D5D6B">
                      <w:pPr>
                        <w:rPr>
                          <w:rFonts w:cs="Calibri"/>
                        </w:rPr>
                      </w:pPr>
                    </w:p>
                    <w:p w14:paraId="6942FDF9" w14:textId="77777777" w:rsidR="00761076" w:rsidRDefault="00761076" w:rsidP="006D5D6B">
                      <w:pPr>
                        <w:rPr>
                          <w:rFonts w:asciiTheme="minorHAnsi" w:eastAsiaTheme="minorHAnsi" w:hAnsiTheme="minorHAnsi" w:cs="Arial"/>
                          <w:iCs/>
                        </w:rPr>
                      </w:pPr>
                    </w:p>
                    <w:p w14:paraId="4A1631DE" w14:textId="77777777" w:rsidR="00761076" w:rsidRDefault="00761076" w:rsidP="006D5D6B"/>
                  </w:txbxContent>
                </v:textbox>
                <w10:wrap type="tight"/>
              </v:shape>
            </w:pict>
          </mc:Fallback>
        </mc:AlternateContent>
      </w:r>
      <w:r w:rsidR="0025355B" w:rsidRPr="00CB087F">
        <w:rPr>
          <w:b/>
          <w:color w:val="FF0000"/>
        </w:rPr>
        <w:t>IMPORTANT:</w:t>
      </w:r>
      <w:r w:rsidR="0025355B" w:rsidRPr="00CB087F">
        <w:rPr>
          <w:color w:val="FF0000"/>
        </w:rPr>
        <w:t xml:space="preserve"> </w:t>
      </w:r>
      <w:r w:rsidR="0025355B">
        <w:t xml:space="preserve">The number of line segments in your base pattern must be at least 30% of all possible lines in a 3 x 3 grid. Note that a 3 x 3 grid can have at most 12 horizontal segments, 12 vertical segments, and 18 diagonal segments for a total of </w:t>
      </w:r>
      <w:r w:rsidR="00801E6D">
        <w:t>42</w:t>
      </w:r>
      <w:r w:rsidR="0025355B">
        <w:t xml:space="preserve"> line segments. After rounding up, this means that your base pattern must have at least 13 segments.</w:t>
      </w:r>
      <w:r w:rsidR="00E4142D">
        <w:t xml:space="preserve"> </w:t>
      </w:r>
    </w:p>
    <w:p w14:paraId="6BFD145C" w14:textId="726E669B" w:rsidR="0025355B" w:rsidRDefault="00E4142D">
      <w:r w:rsidRPr="00CB087F">
        <w:rPr>
          <w:b/>
          <w:color w:val="FF0000"/>
        </w:rPr>
        <w:t>NOTE:</w:t>
      </w:r>
      <w:r w:rsidRPr="00CB087F">
        <w:rPr>
          <w:color w:val="FF0000"/>
        </w:rPr>
        <w:t xml:space="preserve"> </w:t>
      </w:r>
      <w:r>
        <w:t>Teams submitting patterns with fewer than 13 segments will lose points.</w:t>
      </w:r>
    </w:p>
    <w:p w14:paraId="067E18E1" w14:textId="366B0480" w:rsidR="00E4142D" w:rsidRDefault="00E4142D">
      <w:r>
        <w:lastRenderedPageBreak/>
        <w:t xml:space="preserve">The base pattern should include some elements that repeat at least three times.  These </w:t>
      </w:r>
      <w:r w:rsidR="00761076">
        <w:t xml:space="preserve">repeating </w:t>
      </w:r>
      <w:r>
        <w:t>elements can be rotated in the base pattern.</w:t>
      </w:r>
    </w:p>
    <w:p w14:paraId="50E2C51B" w14:textId="77777777" w:rsidR="00F6550E" w:rsidRPr="005819C6" w:rsidRDefault="00F6550E" w:rsidP="00F6550E">
      <w:pPr>
        <w:pBdr>
          <w:top w:val="single" w:sz="4" w:space="1" w:color="auto"/>
          <w:bottom w:val="single" w:sz="4" w:space="1" w:color="auto"/>
        </w:pBdr>
        <w:jc w:val="center"/>
        <w:rPr>
          <w:ins w:id="9" w:author="Elizabeth Ingraham" w:date="2015-07-19T16:20:00Z"/>
          <w:sz w:val="22"/>
        </w:rPr>
      </w:pPr>
      <w:ins w:id="10" w:author="Elizabeth Ingraham" w:date="2015-07-19T16:20:00Z">
        <w:r w:rsidRPr="00E15E25">
          <w:rPr>
            <w:rStyle w:val="Hyperlink"/>
            <w:sz w:val="22"/>
          </w:rPr>
          <w:t xml:space="preserve">READ MORE </w:t>
        </w:r>
      </w:ins>
    </w:p>
    <w:p w14:paraId="2B4CB34C" w14:textId="1F5A8D66" w:rsidR="00B87AEC" w:rsidRDefault="00B87AEC">
      <w:r>
        <w:t xml:space="preserve">Here is a sample </w:t>
      </w:r>
      <w:r w:rsidR="00DA37ED">
        <w:t xml:space="preserve">grid </w:t>
      </w:r>
      <w:r w:rsidR="0035349A">
        <w:t>with a</w:t>
      </w:r>
      <w:r w:rsidR="00DA37ED">
        <w:t xml:space="preserve"> </w:t>
      </w:r>
      <w:r>
        <w:t xml:space="preserve">base </w:t>
      </w:r>
      <w:r w:rsidR="00E4142D">
        <w:t>pattern</w:t>
      </w:r>
      <w:r w:rsidR="00725A38">
        <w:t>. In this example, the right triangle repeats six times</w:t>
      </w:r>
      <w:r w:rsidR="00E4142D">
        <w:t xml:space="preserve"> with different rotations</w:t>
      </w:r>
      <w:r w:rsidR="00725A38">
        <w:t>.</w:t>
      </w:r>
      <w:r w:rsidR="00156EE9">
        <w:t xml:space="preserve">  It has 23 line segments, or 23/</w:t>
      </w:r>
      <w:r w:rsidR="00801E6D">
        <w:t xml:space="preserve">42 </w:t>
      </w:r>
      <w:r w:rsidR="00156EE9">
        <w:t xml:space="preserve">= </w:t>
      </w:r>
      <w:r w:rsidR="00801E6D">
        <w:t>55</w:t>
      </w:r>
      <w:r w:rsidR="00156EE9">
        <w:t>% of all possible line segments.</w:t>
      </w:r>
    </w:p>
    <w:p w14:paraId="38873B62" w14:textId="77777777" w:rsidR="0035349A" w:rsidRDefault="009D60E7" w:rsidP="00E82ED7">
      <w:pPr>
        <w:jc w:val="center"/>
      </w:pPr>
      <w:r>
        <w:rPr>
          <w:noProof/>
        </w:rPr>
        <w:drawing>
          <wp:inline distT="0" distB="0" distL="0" distR="0" wp14:anchorId="0E0258EB" wp14:editId="6100B782">
            <wp:extent cx="2019631" cy="2019631"/>
            <wp:effectExtent l="0" t="0" r="12700" b="12700"/>
            <wp:docPr id="1" name="Picture 1" descr="base pattern graph 4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pattern graph 4x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0257" cy="2020257"/>
                    </a:xfrm>
                    <a:prstGeom prst="rect">
                      <a:avLst/>
                    </a:prstGeom>
                    <a:noFill/>
                    <a:ln>
                      <a:noFill/>
                    </a:ln>
                  </pic:spPr>
                </pic:pic>
              </a:graphicData>
            </a:graphic>
          </wp:inline>
        </w:drawing>
      </w:r>
    </w:p>
    <w:p w14:paraId="53C1A467" w14:textId="625C8419" w:rsidR="0025355B" w:rsidRDefault="0020639F">
      <w:r w:rsidRPr="005D18F0">
        <w:rPr>
          <w:b/>
          <w:color w:val="FF0000"/>
        </w:rPr>
        <w:t>IMPORTANT:</w:t>
      </w:r>
      <w:r w:rsidRPr="005D18F0">
        <w:rPr>
          <w:color w:val="FF0000"/>
        </w:rPr>
        <w:t xml:space="preserve"> </w:t>
      </w:r>
      <w:r>
        <w:t xml:space="preserve">Feel free to use the forum on the wiki page to discuss your pattern, but do </w:t>
      </w:r>
      <w:r w:rsidRPr="00CB087F">
        <w:rPr>
          <w:b/>
          <w:u w:val="single"/>
        </w:rPr>
        <w:t>NOT</w:t>
      </w:r>
      <w:r>
        <w:t xml:space="preserve"> upload the base pattern to your wiki page.  Instead, email a copy of the base pattern you decide to use to all team members so that everyone knows what the pattern is supposed to look like when generating the written instructions (for the next step).</w:t>
      </w:r>
    </w:p>
    <w:p w14:paraId="3D905013" w14:textId="51363F73" w:rsidR="0025355B" w:rsidRPr="00E4142D" w:rsidRDefault="00E4142D" w:rsidP="00CB087F">
      <w:pPr>
        <w:pStyle w:val="Heading3A"/>
      </w:pPr>
      <w:r w:rsidRPr="000B0E4F">
        <w:rPr>
          <w:szCs w:val="24"/>
        </w:rPr>
        <w:t>1.</w:t>
      </w:r>
      <w:r>
        <w:rPr>
          <w:szCs w:val="24"/>
        </w:rPr>
        <w:t>2</w:t>
      </w:r>
      <w:r w:rsidRPr="000B0E4F">
        <w:rPr>
          <w:szCs w:val="24"/>
        </w:rPr>
        <w:t>.</w:t>
      </w:r>
      <w:r w:rsidRPr="000B0E4F">
        <w:rPr>
          <w:szCs w:val="24"/>
        </w:rPr>
        <w:tab/>
      </w:r>
      <w:r>
        <w:rPr>
          <w:szCs w:val="24"/>
        </w:rPr>
        <w:t xml:space="preserve">Generate </w:t>
      </w:r>
      <w:r w:rsidRPr="000B0E4F">
        <w:rPr>
          <w:szCs w:val="24"/>
        </w:rPr>
        <w:t xml:space="preserve">Written </w:t>
      </w:r>
      <w:r>
        <w:rPr>
          <w:szCs w:val="24"/>
        </w:rPr>
        <w:t>Instructions</w:t>
      </w:r>
    </w:p>
    <w:p w14:paraId="23AC00AF" w14:textId="4837E221" w:rsidR="00725A38" w:rsidRDefault="00725A38" w:rsidP="00CB087F">
      <w:pPr>
        <w:spacing w:after="0"/>
      </w:pPr>
      <w:r>
        <w:t xml:space="preserve">Once you have created your base </w:t>
      </w:r>
      <w:r w:rsidR="008E634F">
        <w:t>pattern</w:t>
      </w:r>
      <w:r>
        <w:t xml:space="preserve">, write the instructions </w:t>
      </w:r>
      <w:r w:rsidR="00EF4875">
        <w:t>to generate</w:t>
      </w:r>
      <w:r>
        <w:t xml:space="preserve"> it on another grid. The first step of your instructions must start at (0,0); subsequent steps may start at any </w:t>
      </w:r>
      <w:r w:rsidR="00C048A4">
        <w:t xml:space="preserve">intersection. </w:t>
      </w:r>
      <w:r>
        <w:t xml:space="preserve">Here are some sample instructions for generating this example base </w:t>
      </w:r>
      <w:r w:rsidR="00110C4F">
        <w:t xml:space="preserve">pattern </w:t>
      </w:r>
      <w:r w:rsidR="00C048A4">
        <w:t>by drawing</w:t>
      </w:r>
      <w:r>
        <w:t>:</w:t>
      </w:r>
    </w:p>
    <w:p w14:paraId="405D3302" w14:textId="79F2418B" w:rsidR="008E634F" w:rsidRPr="00CB087F" w:rsidRDefault="008E634F" w:rsidP="00CB087F">
      <w:pPr>
        <w:spacing w:after="0"/>
        <w:ind w:firstLine="360"/>
        <w:rPr>
          <w:b/>
          <w:u w:val="single"/>
        </w:rPr>
      </w:pPr>
      <w:r w:rsidRPr="00CB087F">
        <w:rPr>
          <w:b/>
          <w:u w:val="single"/>
        </w:rPr>
        <w:t>Initial Set of Instructions</w:t>
      </w:r>
    </w:p>
    <w:p w14:paraId="738CE318" w14:textId="4625F121" w:rsidR="00725A38" w:rsidRDefault="00725A38" w:rsidP="00CB087F">
      <w:pPr>
        <w:pStyle w:val="ListParagraph"/>
        <w:numPr>
          <w:ilvl w:val="0"/>
          <w:numId w:val="6"/>
        </w:numPr>
        <w:spacing w:after="0"/>
      </w:pPr>
      <w:r>
        <w:t>Start at (0,0) and draw to (0,3)</w:t>
      </w:r>
    </w:p>
    <w:p w14:paraId="50456FEF" w14:textId="3C484596" w:rsidR="00E4142D" w:rsidRDefault="00725A38" w:rsidP="00CB087F">
      <w:pPr>
        <w:pStyle w:val="ListParagraph"/>
        <w:numPr>
          <w:ilvl w:val="0"/>
          <w:numId w:val="6"/>
        </w:numPr>
        <w:spacing w:after="0"/>
      </w:pPr>
      <w:r>
        <w:t>Start at (0,0) and draw to (3,0)</w:t>
      </w:r>
    </w:p>
    <w:p w14:paraId="5079FC19" w14:textId="71728C1B" w:rsidR="00725A38" w:rsidRDefault="00725A38" w:rsidP="00E4142D">
      <w:pPr>
        <w:pStyle w:val="ListParagraph"/>
        <w:numPr>
          <w:ilvl w:val="0"/>
          <w:numId w:val="6"/>
        </w:numPr>
      </w:pPr>
      <w:r>
        <w:t xml:space="preserve">Start at (1,0) and draw to (1,1) </w:t>
      </w:r>
      <w:r w:rsidR="00C048A4">
        <w:t xml:space="preserve">(and so </w:t>
      </w:r>
      <w:proofErr w:type="gramStart"/>
      <w:r w:rsidR="00C048A4">
        <w:t>forth</w:t>
      </w:r>
      <w:r>
        <w:t>.</w:t>
      </w:r>
      <w:proofErr w:type="gramEnd"/>
      <w:r>
        <w:t xml:space="preserve"> . . . .</w:t>
      </w:r>
      <w:r w:rsidR="00C048A4">
        <w:t>)</w:t>
      </w:r>
    </w:p>
    <w:p w14:paraId="279177F8" w14:textId="6870EF4D" w:rsidR="0020639F" w:rsidRDefault="00BE2260" w:rsidP="00CB087F">
      <w:pPr>
        <w:rPr>
          <w:ins w:id="11" w:author="Elizabeth Ingraham" w:date="2015-07-19T16:21:00Z"/>
        </w:rPr>
      </w:pPr>
      <w:r w:rsidRPr="00E82ED7">
        <w:rPr>
          <w:rFonts w:ascii="Times New Roman" w:eastAsia="PMingLiU" w:hAnsi="Times New Roman"/>
          <w:noProof/>
        </w:rPr>
        <w:lastRenderedPageBreak/>
        <mc:AlternateContent>
          <mc:Choice Requires="wps">
            <w:drawing>
              <wp:anchor distT="0" distB="0" distL="114300" distR="114300" simplePos="0" relativeHeight="251661312" behindDoc="1" locked="0" layoutInCell="1" allowOverlap="1" wp14:anchorId="0ED5D7CA" wp14:editId="2F207DBB">
                <wp:simplePos x="0" y="0"/>
                <wp:positionH relativeFrom="column">
                  <wp:posOffset>-22225</wp:posOffset>
                </wp:positionH>
                <wp:positionV relativeFrom="paragraph">
                  <wp:posOffset>711835</wp:posOffset>
                </wp:positionV>
                <wp:extent cx="5972810" cy="2981325"/>
                <wp:effectExtent l="0" t="0" r="21590" b="15875"/>
                <wp:wrapTight wrapText="bothSides">
                  <wp:wrapPolygon edited="0">
                    <wp:start x="0" y="0"/>
                    <wp:lineTo x="0" y="21531"/>
                    <wp:lineTo x="21586" y="21531"/>
                    <wp:lineTo x="21586"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2981325"/>
                        </a:xfrm>
                        <a:prstGeom prst="rect">
                          <a:avLst/>
                        </a:prstGeom>
                        <a:solidFill>
                          <a:srgbClr val="FFFFFF"/>
                        </a:solidFill>
                        <a:ln w="9525">
                          <a:solidFill>
                            <a:srgbClr val="000000"/>
                          </a:solidFill>
                          <a:miter lim="800000"/>
                          <a:headEnd/>
                          <a:tailEnd/>
                        </a:ln>
                      </wps:spPr>
                      <wps:txbx>
                        <w:txbxContent>
                          <w:p w14:paraId="2856FF7C" w14:textId="3288AA81" w:rsidR="00761076" w:rsidRDefault="00761076" w:rsidP="009A1632">
                            <w:r>
                              <w:rPr>
                                <w:rFonts w:asciiTheme="minorHAnsi" w:eastAsia="PMingLiU" w:hAnsiTheme="minorHAnsi" w:cstheme="minorBidi"/>
                                <w:noProof/>
                                <w:sz w:val="20"/>
                                <w:szCs w:val="20"/>
                              </w:rPr>
                              <w:drawing>
                                <wp:inline distT="0" distB="0" distL="0" distR="0" wp14:anchorId="1384B7D6" wp14:editId="658D4BE8">
                                  <wp:extent cx="238125" cy="238125"/>
                                  <wp:effectExtent l="0" t="0" r="9525" b="9525"/>
                                  <wp:docPr id="5" name="Picture 5"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details"/>
                                          <pic:cNvPicPr>
                                            <a:picLocks noChangeAspect="1" noChangeArrowheads="1"/>
                                          </pic:cNvPicPr>
                                        </pic:nvPicPr>
                                        <pic:blipFill>
                                          <a:blip r:embed="rId9">
                                            <a:extLst>
                                              <a:ext uri="{28A0092B-C50C-407E-A947-70E740481C1C}">
                                                <a14:useLocalDpi xmlns:a14="http://schemas.microsoft.com/office/drawing/2010/main" val="0"/>
                                              </a:ext>
                                            </a:extLst>
                                          </a:blip>
                                          <a:srcRect l="-2571" t="-2571" r="-2571" b="-2571"/>
                                          <a:stretch>
                                            <a:fillRect/>
                                          </a:stretch>
                                        </pic:blipFill>
                                        <pic:spPr bwMode="auto">
                                          <a:xfrm>
                                            <a:off x="0" y="0"/>
                                            <a:ext cx="238125" cy="238125"/>
                                          </a:xfrm>
                                          <a:prstGeom prst="rect">
                                            <a:avLst/>
                                          </a:prstGeom>
                                          <a:noFill/>
                                          <a:ln>
                                            <a:noFill/>
                                          </a:ln>
                                        </pic:spPr>
                                      </pic:pic>
                                    </a:graphicData>
                                  </a:graphic>
                                </wp:inline>
                              </w:drawing>
                            </w:r>
                            <w:r>
                              <w:rPr>
                                <w:rFonts w:cs="Calibri"/>
                              </w:rPr>
                              <w:t xml:space="preserve"> </w:t>
                            </w:r>
                            <w:r>
                              <w:t xml:space="preserve">Developing </w:t>
                            </w:r>
                            <w:r w:rsidRPr="006B2B87">
                              <w:rPr>
                                <w:b/>
                              </w:rPr>
                              <w:t>a clear set of instructions</w:t>
                            </w:r>
                            <w:r>
                              <w:t xml:space="preserve"> is extremely important in computer science. For small-scale programming projects, programmers may be able to look at in-line comments or source code and understand immediately the purpose for the module in question. However, real-world applications often contain thousands or even millions of lines of code making this understanding impossible to achieve. In these real-world applications, modules lacking a clear set of instructions are extremely difficult to use properly, </w:t>
                            </w:r>
                            <w:r w:rsidR="00EF4875">
                              <w:t>and may result in missed deadlines or additional expense for a company</w:t>
                            </w:r>
                            <w:r>
                              <w:t xml:space="preserve">. Furthermore, </w:t>
                            </w:r>
                            <w:r w:rsidR="00A9173C">
                              <w:t xml:space="preserve">one must always keep in mind </w:t>
                            </w:r>
                            <w:r>
                              <w:t xml:space="preserve">that the end users of the vast majority of real-world applications are not software developers. These end users need a clear set of instructions on how to use each module in the application or they will become upset very quickly and stop using it. Nevertheless, both developers and end users are often impatient and unwilling to spend hours reading hundreds of pages of instructions. As a result, programmers need to think creatively on how to provide a set of instructions that provides all the details while being as concise as possible. </w:t>
                            </w:r>
                          </w:p>
                          <w:p w14:paraId="0418DA3B" w14:textId="7B3B2DBF" w:rsidR="00761076" w:rsidRDefault="00761076" w:rsidP="009A1632"/>
                          <w:p w14:paraId="4878CF1E" w14:textId="77777777" w:rsidR="00761076" w:rsidRDefault="00761076" w:rsidP="009A1632">
                            <w:r>
                              <w:t xml:space="preserve"> </w:t>
                            </w:r>
                          </w:p>
                          <w:p w14:paraId="5DAE88E4" w14:textId="77777777" w:rsidR="00761076" w:rsidRDefault="00761076" w:rsidP="009A1632"/>
                          <w:p w14:paraId="0BC66840" w14:textId="77777777" w:rsidR="00761076" w:rsidRDefault="00761076" w:rsidP="009A1632"/>
                          <w:p w14:paraId="559A156C" w14:textId="77777777" w:rsidR="00761076" w:rsidRDefault="00761076" w:rsidP="009A1632">
                            <w:pPr>
                              <w:rPr>
                                <w:rFonts w:cs="Calibri"/>
                              </w:rPr>
                            </w:pPr>
                          </w:p>
                          <w:p w14:paraId="1334B697" w14:textId="77777777" w:rsidR="00761076" w:rsidRDefault="00761076" w:rsidP="009A1632">
                            <w:pPr>
                              <w:rPr>
                                <w:rFonts w:asciiTheme="minorHAnsi" w:eastAsiaTheme="minorHAnsi" w:hAnsiTheme="minorHAnsi" w:cs="Arial"/>
                                <w:iCs/>
                              </w:rPr>
                            </w:pPr>
                          </w:p>
                          <w:p w14:paraId="684D76FA" w14:textId="77777777" w:rsidR="00761076" w:rsidRDefault="00761076" w:rsidP="009A16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1.7pt;margin-top:56.05pt;width:470.3pt;height:23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">
                <v:textbox>
                  <w:txbxContent>
                    <w:p w14:paraId="2856FF7C" w14:textId="3288AA81" w:rsidR="00761076" w:rsidRDefault="00761076" w:rsidP="009A1632">
                      <w:r>
                        <w:rPr>
                          <w:rFonts w:asciiTheme="minorHAnsi" w:eastAsia="PMingLiU" w:hAnsiTheme="minorHAnsi" w:cstheme="minorBidi"/>
                          <w:noProof/>
                          <w:sz w:val="20"/>
                          <w:szCs w:val="20"/>
                        </w:rPr>
                        <w:drawing>
                          <wp:inline distT="0" distB="0" distL="0" distR="0" wp14:anchorId="1384B7D6" wp14:editId="658D4BE8">
                            <wp:extent cx="238125" cy="238125"/>
                            <wp:effectExtent l="0" t="0" r="9525" b="9525"/>
                            <wp:docPr id="5" name="Picture 5"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details"/>
                                    <pic:cNvPicPr>
                                      <a:picLocks noChangeAspect="1" noChangeArrowheads="1"/>
                                    </pic:cNvPicPr>
                                  </pic:nvPicPr>
                                  <pic:blipFill>
                                    <a:blip r:embed="rId10">
                                      <a:extLst>
                                        <a:ext uri="{28A0092B-C50C-407E-A947-70E740481C1C}">
                                          <a14:useLocalDpi xmlns:a14="http://schemas.microsoft.com/office/drawing/2010/main" val="0"/>
                                        </a:ext>
                                      </a:extLst>
                                    </a:blip>
                                    <a:srcRect l="-2571" t="-2571" r="-2571" b="-2571"/>
                                    <a:stretch>
                                      <a:fillRect/>
                                    </a:stretch>
                                  </pic:blipFill>
                                  <pic:spPr bwMode="auto">
                                    <a:xfrm>
                                      <a:off x="0" y="0"/>
                                      <a:ext cx="238125" cy="238125"/>
                                    </a:xfrm>
                                    <a:prstGeom prst="rect">
                                      <a:avLst/>
                                    </a:prstGeom>
                                    <a:noFill/>
                                    <a:ln>
                                      <a:noFill/>
                                    </a:ln>
                                  </pic:spPr>
                                </pic:pic>
                              </a:graphicData>
                            </a:graphic>
                          </wp:inline>
                        </w:drawing>
                      </w:r>
                      <w:r>
                        <w:rPr>
                          <w:rFonts w:cs="Calibri"/>
                        </w:rPr>
                        <w:t xml:space="preserve"> </w:t>
                      </w:r>
                      <w:r>
                        <w:t xml:space="preserve">Developing </w:t>
                      </w:r>
                      <w:r w:rsidRPr="006B2B87">
                        <w:rPr>
                          <w:b/>
                        </w:rPr>
                        <w:t>a clear set of instructions</w:t>
                      </w:r>
                      <w:r>
                        <w:t xml:space="preserve"> is extremely important in computer science. For small-scale programming projects, programmers may be able to look at in-line comments or source code and understand immediately the purpose for the module in question. However, real-world applications often contain thousands or even millions of lines of code making this understanding impossible to achieve. In these real-world applications, modules lacking a clear set of instructions are extremely difficult to use properly, </w:t>
                      </w:r>
                      <w:r w:rsidR="00EF4875">
                        <w:t>and may result in missed deadlines or additional expense for a company</w:t>
                      </w:r>
                      <w:r>
                        <w:t xml:space="preserve">. Furthermore, </w:t>
                      </w:r>
                      <w:r w:rsidR="00A9173C">
                        <w:t xml:space="preserve">one must always keep in mind </w:t>
                      </w:r>
                      <w:r>
                        <w:t xml:space="preserve">that the end users of the vast majority of real-world applications are not software developers. These end users need a clear set of instructions on how to use each module in the application or they will become upset very quickly and stop using it. Nevertheless, both developers and end users are often impatient and unwilling to spend hours reading hundreds of pages of instructions. As a result, programmers need to think creatively on how to provide a set of instructions that provides all the details while being as concise as possible. </w:t>
                      </w:r>
                    </w:p>
                    <w:p w14:paraId="0418DA3B" w14:textId="7B3B2DBF" w:rsidR="00761076" w:rsidRDefault="00761076" w:rsidP="009A1632"/>
                    <w:p w14:paraId="4878CF1E" w14:textId="77777777" w:rsidR="00761076" w:rsidRDefault="00761076" w:rsidP="009A1632">
                      <w:r>
                        <w:t xml:space="preserve"> </w:t>
                      </w:r>
                    </w:p>
                    <w:p w14:paraId="5DAE88E4" w14:textId="77777777" w:rsidR="00761076" w:rsidRDefault="00761076" w:rsidP="009A1632"/>
                    <w:p w14:paraId="0BC66840" w14:textId="77777777" w:rsidR="00761076" w:rsidRDefault="00761076" w:rsidP="009A1632"/>
                    <w:p w14:paraId="559A156C" w14:textId="77777777" w:rsidR="00761076" w:rsidRDefault="00761076" w:rsidP="009A1632">
                      <w:pPr>
                        <w:rPr>
                          <w:rFonts w:cs="Calibri"/>
                        </w:rPr>
                      </w:pPr>
                    </w:p>
                    <w:p w14:paraId="1334B697" w14:textId="77777777" w:rsidR="00761076" w:rsidRDefault="00761076" w:rsidP="009A1632">
                      <w:pPr>
                        <w:rPr>
                          <w:rFonts w:asciiTheme="minorHAnsi" w:eastAsiaTheme="minorHAnsi" w:hAnsiTheme="minorHAnsi" w:cs="Arial"/>
                          <w:iCs/>
                        </w:rPr>
                      </w:pPr>
                    </w:p>
                    <w:p w14:paraId="684D76FA" w14:textId="77777777" w:rsidR="00761076" w:rsidRDefault="00761076" w:rsidP="009A1632"/>
                  </w:txbxContent>
                </v:textbox>
                <w10:wrap type="tight"/>
              </v:shape>
            </w:pict>
          </mc:Fallback>
        </mc:AlternateContent>
      </w:r>
      <w:r w:rsidR="0020639F">
        <w:t>Please use the forum on your wiki page to discuss how to create your initial set of instructions.</w:t>
      </w:r>
    </w:p>
    <w:p w14:paraId="7ABA0E27" w14:textId="77777777" w:rsidR="00F6550E" w:rsidRPr="005819C6" w:rsidRDefault="00F6550E" w:rsidP="00F6550E">
      <w:pPr>
        <w:pBdr>
          <w:top w:val="single" w:sz="4" w:space="1" w:color="auto"/>
          <w:bottom w:val="single" w:sz="4" w:space="1" w:color="auto"/>
        </w:pBdr>
        <w:jc w:val="center"/>
        <w:rPr>
          <w:ins w:id="12" w:author="Elizabeth Ingraham" w:date="2015-07-19T16:21:00Z"/>
          <w:sz w:val="22"/>
        </w:rPr>
      </w:pPr>
      <w:ins w:id="13" w:author="Elizabeth Ingraham" w:date="2015-07-19T16:21:00Z">
        <w:r w:rsidRPr="00E15E25">
          <w:rPr>
            <w:rStyle w:val="Hyperlink"/>
            <w:sz w:val="22"/>
          </w:rPr>
          <w:t xml:space="preserve">READ MORE </w:t>
        </w:r>
      </w:ins>
    </w:p>
    <w:p w14:paraId="47172565" w14:textId="523E8CE1" w:rsidR="00A05D61" w:rsidRDefault="008E634F">
      <w:r>
        <w:rPr>
          <w:b/>
          <w:color w:val="FF0000"/>
        </w:rPr>
        <w:t>IMPORTANT</w:t>
      </w:r>
      <w:r w:rsidRPr="005D18F0">
        <w:rPr>
          <w:b/>
          <w:color w:val="FF0000"/>
        </w:rPr>
        <w:t>:</w:t>
      </w:r>
      <w:r>
        <w:rPr>
          <w:color w:val="auto"/>
        </w:rPr>
        <w:t xml:space="preserve"> </w:t>
      </w:r>
      <w:r w:rsidR="00C048A4">
        <w:t>Your</w:t>
      </w:r>
      <w:r w:rsidR="00A05D61">
        <w:t xml:space="preserve"> written </w:t>
      </w:r>
      <w:r w:rsidR="00B945C2">
        <w:t>instructions</w:t>
      </w:r>
      <w:r w:rsidR="00C048A4">
        <w:t xml:space="preserve"> must be </w:t>
      </w:r>
      <w:r>
        <w:t xml:space="preserve">sufficiently clear </w:t>
      </w:r>
      <w:r w:rsidR="00B945C2">
        <w:t>to</w:t>
      </w:r>
      <w:r w:rsidR="00A05D61">
        <w:t xml:space="preserve"> enable another group to accurately </w:t>
      </w:r>
      <w:r w:rsidR="00C048A4">
        <w:t>draw</w:t>
      </w:r>
      <w:r w:rsidR="00A05D61">
        <w:t xml:space="preserve"> your base module on a similar grid.</w:t>
      </w:r>
      <w:r w:rsidR="009A1632">
        <w:t xml:space="preserve">  You will lose points if the TA cannot follow your instructions.</w:t>
      </w:r>
    </w:p>
    <w:p w14:paraId="137783A8" w14:textId="22EADE56" w:rsidR="0076381A" w:rsidRDefault="0020639F">
      <w:r>
        <w:t>Please p</w:t>
      </w:r>
      <w:r w:rsidR="00A05D61">
        <w:t xml:space="preserve">ost your </w:t>
      </w:r>
      <w:r w:rsidR="008E634F">
        <w:t>initial set of instructions</w:t>
      </w:r>
      <w:r w:rsidR="00A05D61">
        <w:t xml:space="preserve"> on </w:t>
      </w:r>
      <w:r w:rsidR="008E634F">
        <w:t xml:space="preserve">the main </w:t>
      </w:r>
      <w:r>
        <w:t>wiki page</w:t>
      </w:r>
      <w:r w:rsidR="00A05D61">
        <w:t xml:space="preserve">. </w:t>
      </w:r>
      <w:r w:rsidR="008E634F">
        <w:t xml:space="preserve">Please provide a header, as in the example, to specify that these are the initial </w:t>
      </w:r>
      <w:r w:rsidR="009A1632">
        <w:t>set of instructions.</w:t>
      </w:r>
      <w:r w:rsidR="008E634F">
        <w:t xml:space="preserve"> </w:t>
      </w:r>
      <w:r w:rsidR="00EF4875" w:rsidRPr="00CB087F">
        <w:rPr>
          <w:b/>
          <w:color w:val="FF0000"/>
        </w:rPr>
        <w:t>NOTE:</w:t>
      </w:r>
      <w:r w:rsidR="00EF4875" w:rsidRPr="00CB087F">
        <w:rPr>
          <w:color w:val="FF0000"/>
        </w:rPr>
        <w:t xml:space="preserve"> </w:t>
      </w:r>
      <w:r>
        <w:t>do</w:t>
      </w:r>
      <w:r w:rsidR="00A05D61">
        <w:t xml:space="preserve"> </w:t>
      </w:r>
      <w:r w:rsidR="009A1632">
        <w:t xml:space="preserve">NOT </w:t>
      </w:r>
      <w:r>
        <w:t xml:space="preserve">upload </w:t>
      </w:r>
      <w:r w:rsidR="00A05D61">
        <w:t xml:space="preserve">your base </w:t>
      </w:r>
      <w:r>
        <w:t>pattern to your wiki page</w:t>
      </w:r>
      <w:r w:rsidR="00A05D61">
        <w:t xml:space="preserve">. </w:t>
      </w:r>
      <w:r>
        <w:t>Instead, email an image with your pattern to the TA.</w:t>
      </w:r>
    </w:p>
    <w:p w14:paraId="3C70A684" w14:textId="77777777" w:rsidR="00F6550E" w:rsidRPr="005819C6" w:rsidRDefault="00F6550E" w:rsidP="00F6550E">
      <w:pPr>
        <w:pBdr>
          <w:top w:val="single" w:sz="4" w:space="1" w:color="auto"/>
          <w:bottom w:val="single" w:sz="4" w:space="1" w:color="auto"/>
        </w:pBdr>
        <w:jc w:val="center"/>
        <w:rPr>
          <w:ins w:id="14" w:author="Elizabeth Ingraham" w:date="2015-07-19T16:21:00Z"/>
          <w:sz w:val="22"/>
        </w:rPr>
      </w:pPr>
      <w:ins w:id="15" w:author="Elizabeth Ingraham" w:date="2015-07-19T16:21:00Z">
        <w:r w:rsidRPr="00E15E25">
          <w:rPr>
            <w:rStyle w:val="Hyperlink"/>
            <w:sz w:val="22"/>
          </w:rPr>
          <w:t xml:space="preserve">READ MORE </w:t>
        </w:r>
      </w:ins>
    </w:p>
    <w:p w14:paraId="193A747D" w14:textId="0D681B52" w:rsidR="00C048A4" w:rsidRPr="00C048A4" w:rsidRDefault="00C048A4" w:rsidP="00C048A4">
      <w:pPr>
        <w:spacing w:after="0"/>
        <w:outlineLvl w:val="2"/>
        <w:rPr>
          <w:rFonts w:eastAsia="Times New Roman"/>
          <w:b/>
          <w:smallCaps/>
          <w:color w:val="auto"/>
          <w:spacing w:val="5"/>
        </w:rPr>
      </w:pPr>
      <w:r w:rsidRPr="00C048A4">
        <w:rPr>
          <w:rFonts w:eastAsia="Times New Roman"/>
          <w:b/>
          <w:smallCaps/>
          <w:color w:val="auto"/>
          <w:spacing w:val="5"/>
        </w:rPr>
        <w:t>2.</w:t>
      </w:r>
      <w:r w:rsidRPr="00C048A4">
        <w:rPr>
          <w:rFonts w:eastAsia="Times New Roman"/>
          <w:b/>
          <w:smallCaps/>
          <w:color w:val="auto"/>
          <w:spacing w:val="5"/>
        </w:rPr>
        <w:tab/>
        <w:t>Week Two</w:t>
      </w:r>
      <w:r w:rsidR="008E383E">
        <w:rPr>
          <w:rFonts w:eastAsia="Times New Roman"/>
          <w:b/>
          <w:smallCaps/>
          <w:color w:val="auto"/>
          <w:spacing w:val="5"/>
        </w:rPr>
        <w:t xml:space="preserve"> [20 points]</w:t>
      </w:r>
    </w:p>
    <w:p w14:paraId="2AFB7DD5" w14:textId="3364CDE4" w:rsidR="0024152A" w:rsidRPr="0024152A" w:rsidRDefault="008E383E" w:rsidP="0024152A">
      <w:pPr>
        <w:pStyle w:val="Heading3A"/>
        <w:rPr>
          <w:szCs w:val="24"/>
        </w:rPr>
      </w:pPr>
      <w:r>
        <w:rPr>
          <w:szCs w:val="24"/>
        </w:rPr>
        <w:t>2.1</w:t>
      </w:r>
      <w:r w:rsidR="0024152A" w:rsidRPr="000B0E4F">
        <w:rPr>
          <w:szCs w:val="24"/>
        </w:rPr>
        <w:t>.</w:t>
      </w:r>
      <w:r w:rsidR="0024152A" w:rsidRPr="000B0E4F">
        <w:rPr>
          <w:szCs w:val="24"/>
        </w:rPr>
        <w:tab/>
      </w:r>
      <w:r w:rsidR="00B429B3">
        <w:rPr>
          <w:szCs w:val="24"/>
        </w:rPr>
        <w:t xml:space="preserve">Generate Base </w:t>
      </w:r>
      <w:r w:rsidR="008E634F">
        <w:rPr>
          <w:szCs w:val="24"/>
        </w:rPr>
        <w:t xml:space="preserve">Patterns </w:t>
      </w:r>
      <w:r w:rsidR="00B429B3">
        <w:rPr>
          <w:szCs w:val="24"/>
        </w:rPr>
        <w:t>from Instructions by Other Groups</w:t>
      </w:r>
    </w:p>
    <w:p w14:paraId="3DA350A9" w14:textId="0875D193" w:rsidR="008E634F" w:rsidRDefault="008E634F">
      <w:r>
        <w:t xml:space="preserve">As discussed in Week 1, </w:t>
      </w:r>
      <w:r w:rsidR="0020639F">
        <w:t>start</w:t>
      </w:r>
      <w:r>
        <w:t xml:space="preserve"> by generating a 3x3 grid.</w:t>
      </w:r>
    </w:p>
    <w:p w14:paraId="7F1BF817" w14:textId="2760549F" w:rsidR="00C81E24" w:rsidRDefault="0020639F">
      <w:r>
        <w:t xml:space="preserve">Then, </w:t>
      </w:r>
      <w:r w:rsidRPr="00E82ED7">
        <w:rPr>
          <w:b/>
          <w:i/>
        </w:rPr>
        <w:t>each</w:t>
      </w:r>
      <w:r>
        <w:t xml:space="preserve"> team member should navigate to </w:t>
      </w:r>
      <w:r w:rsidR="00053362">
        <w:t xml:space="preserve">a </w:t>
      </w:r>
      <w:r w:rsidR="00C81E24" w:rsidRPr="00DD1F39">
        <w:rPr>
          <w:b/>
          <w:i/>
        </w:rPr>
        <w:t>different</w:t>
      </w:r>
      <w:r>
        <w:t xml:space="preserve"> group’s wiki page and </w:t>
      </w:r>
      <w:r w:rsidR="00A05D61">
        <w:t>try to follow the written instructions of the other group</w:t>
      </w:r>
      <w:r w:rsidR="008E383E">
        <w:t xml:space="preserve"> by drawing on a blank grid labeled following the same (0,0) numbering.</w:t>
      </w:r>
      <w:r w:rsidR="00A05D61">
        <w:t xml:space="preserve"> </w:t>
      </w:r>
      <w:r w:rsidR="0077025D">
        <w:t xml:space="preserve">When you think you have followed the </w:t>
      </w:r>
      <w:r w:rsidR="00C048A4">
        <w:t xml:space="preserve">other group’s </w:t>
      </w:r>
      <w:r w:rsidR="0077025D">
        <w:t>instructions correctly, post an image</w:t>
      </w:r>
      <w:r w:rsidR="0076381A">
        <w:t xml:space="preserve"> of the</w:t>
      </w:r>
      <w:r w:rsidR="00C048A4">
        <w:t>ir</w:t>
      </w:r>
      <w:r w:rsidR="0076381A">
        <w:t xml:space="preserve"> base </w:t>
      </w:r>
      <w:r>
        <w:t xml:space="preserve">pattern </w:t>
      </w:r>
      <w:r w:rsidR="0077025D">
        <w:t xml:space="preserve">(a jpg of your grid drawing) </w:t>
      </w:r>
      <w:r>
        <w:t xml:space="preserve">on </w:t>
      </w:r>
      <w:r w:rsidR="0077025D">
        <w:t>that group’s page</w:t>
      </w:r>
      <w:r w:rsidR="00C81E24">
        <w:t>.</w:t>
      </w:r>
    </w:p>
    <w:p w14:paraId="1CD53BBF" w14:textId="414FFD72" w:rsidR="00C81E24" w:rsidRDefault="00C81E24">
      <w:r w:rsidRPr="005D18F0">
        <w:rPr>
          <w:b/>
          <w:color w:val="FF0000"/>
        </w:rPr>
        <w:t>NOTE:</w:t>
      </w:r>
      <w:r>
        <w:rPr>
          <w:color w:val="auto"/>
        </w:rPr>
        <w:t xml:space="preserve"> The points for Week 2 </w:t>
      </w:r>
      <w:r w:rsidR="00CB087F">
        <w:rPr>
          <w:color w:val="auto"/>
        </w:rPr>
        <w:t xml:space="preserve">will be based </w:t>
      </w:r>
      <w:r w:rsidR="002739C8">
        <w:rPr>
          <w:color w:val="auto"/>
        </w:rPr>
        <w:t xml:space="preserve">in part </w:t>
      </w:r>
      <w:r w:rsidR="00CB087F">
        <w:rPr>
          <w:color w:val="auto"/>
        </w:rPr>
        <w:t xml:space="preserve">on the number of correct patterns your team generates by following others’ instructions.  The required number is </w:t>
      </w:r>
      <w:r w:rsidR="00CB087F" w:rsidRPr="00E82ED7">
        <w:rPr>
          <w:i/>
          <w:color w:val="auto"/>
        </w:rPr>
        <w:t>N</w:t>
      </w:r>
      <w:r w:rsidR="00CB087F">
        <w:rPr>
          <w:color w:val="auto"/>
        </w:rPr>
        <w:t xml:space="preserve"> where </w:t>
      </w:r>
      <w:r w:rsidR="00CB087F" w:rsidRPr="00E82ED7">
        <w:rPr>
          <w:i/>
          <w:color w:val="auto"/>
        </w:rPr>
        <w:t>N</w:t>
      </w:r>
      <w:r w:rsidR="00CB087F">
        <w:rPr>
          <w:color w:val="auto"/>
        </w:rPr>
        <w:t xml:space="preserve"> is the number of members on your team.</w:t>
      </w:r>
    </w:p>
    <w:p w14:paraId="1CE5EF2C" w14:textId="7FC8F64E" w:rsidR="000B0E4F" w:rsidRPr="000B0E4F" w:rsidRDefault="000B0E4F">
      <w:pPr>
        <w:pStyle w:val="Heading3A"/>
        <w:spacing w:after="80" w:line="240" w:lineRule="auto"/>
        <w:rPr>
          <w:rFonts w:ascii="Calibri" w:hAnsi="Calibri"/>
          <w:szCs w:val="24"/>
        </w:rPr>
      </w:pPr>
      <w:r w:rsidRPr="000B0E4F">
        <w:rPr>
          <w:szCs w:val="24"/>
        </w:rPr>
        <w:lastRenderedPageBreak/>
        <w:t>2.</w:t>
      </w:r>
      <w:r w:rsidR="008E383E">
        <w:rPr>
          <w:szCs w:val="24"/>
        </w:rPr>
        <w:t>2</w:t>
      </w:r>
      <w:r w:rsidRPr="000B0E4F">
        <w:rPr>
          <w:szCs w:val="24"/>
        </w:rPr>
        <w:t>.</w:t>
      </w:r>
      <w:r w:rsidRPr="000B0E4F">
        <w:rPr>
          <w:szCs w:val="24"/>
        </w:rPr>
        <w:tab/>
        <w:t>Analysis and Reflection</w:t>
      </w:r>
    </w:p>
    <w:p w14:paraId="00531B0E" w14:textId="77777777" w:rsidR="00EF1C02" w:rsidRPr="000B0E4F" w:rsidRDefault="00EF1C02" w:rsidP="00EF1C02">
      <w:pPr>
        <w:spacing w:after="80" w:line="240" w:lineRule="auto"/>
      </w:pPr>
      <w:r>
        <w:t>Pos</w:t>
      </w:r>
      <w:r w:rsidRPr="000B0E4F">
        <w:t xml:space="preserve">t your responses to these questions using the </w:t>
      </w:r>
      <w:r>
        <w:t>forum in the</w:t>
      </w:r>
      <w:r w:rsidRPr="000B0E4F">
        <w:t xml:space="preserve"> wiki page you created during </w:t>
      </w:r>
      <w:r>
        <w:t>Week 1</w:t>
      </w:r>
      <w:r w:rsidRPr="000B0E4F">
        <w:t xml:space="preserve">. </w:t>
      </w:r>
    </w:p>
    <w:p w14:paraId="0F41A60E" w14:textId="77777777" w:rsidR="00EF1C02" w:rsidRPr="000B0E4F" w:rsidRDefault="00EF1C02" w:rsidP="00EF1C02">
      <w:r w:rsidRPr="000B0E4F">
        <w:t>You are expected to discuss these analysis and reflection questions among your group. In order to receive individual credit for Week 2, each group member must contribute on the answers to these questions.</w:t>
      </w:r>
    </w:p>
    <w:p w14:paraId="3943AC75" w14:textId="498E7D15" w:rsidR="000B0E4F" w:rsidRPr="000B0E4F" w:rsidRDefault="000B0E4F">
      <w:proofErr w:type="gramStart"/>
      <w:r w:rsidRPr="000B0E4F">
        <w:rPr>
          <w:rFonts w:ascii="Calibri Bold" w:hAnsi="Calibri Bold"/>
        </w:rPr>
        <w:t>Analysis 1 [5 points].</w:t>
      </w:r>
      <w:proofErr w:type="gramEnd"/>
      <w:r w:rsidRPr="000B0E4F">
        <w:rPr>
          <w:rFonts w:ascii="Calibri Bold" w:hAnsi="Calibri Bold"/>
        </w:rPr>
        <w:t xml:space="preserve"> </w:t>
      </w:r>
      <w:r w:rsidR="008E4CE2">
        <w:t>Analyze</w:t>
      </w:r>
      <w:r w:rsidR="008E383E">
        <w:t xml:space="preserve"> your group’s instructions. Are they ambiguous? Can they be simplified? Ho</w:t>
      </w:r>
      <w:r w:rsidR="00156EE9">
        <w:t>w</w:t>
      </w:r>
      <w:r w:rsidR="008E383E">
        <w:t xml:space="preserve"> could you simplify your instructions using loops?</w:t>
      </w:r>
    </w:p>
    <w:p w14:paraId="14B61C5C" w14:textId="302B3CF9" w:rsidR="006810E1" w:rsidRDefault="000B0E4F">
      <w:proofErr w:type="gramStart"/>
      <w:r w:rsidRPr="000B0E4F">
        <w:rPr>
          <w:rFonts w:ascii="Calibri Bold" w:hAnsi="Calibri Bold"/>
        </w:rPr>
        <w:t>Analysis 2 [5 points].</w:t>
      </w:r>
      <w:proofErr w:type="gramEnd"/>
      <w:r w:rsidRPr="000B0E4F">
        <w:rPr>
          <w:rFonts w:ascii="Calibri Bold" w:hAnsi="Calibri Bold"/>
        </w:rPr>
        <w:t xml:space="preserve"> </w:t>
      </w:r>
      <w:r w:rsidR="0091569B">
        <w:t xml:space="preserve"> If you combine two sets of instructions, your</w:t>
      </w:r>
      <w:r w:rsidR="00A9173C">
        <w:t xml:space="preserve"> group’</w:t>
      </w:r>
      <w:r w:rsidR="0091569B">
        <w:t>s and another group’s, to create a composite pattern, how would you make the combination a more efficient set by removing steps that draw the same line segments?  Would you be able to retain certain subsets of steps without changing them at all? Why or why not?</w:t>
      </w:r>
    </w:p>
    <w:p w14:paraId="4EBDECB9" w14:textId="77777777" w:rsidR="00F6550E" w:rsidRPr="005819C6" w:rsidRDefault="00F6550E" w:rsidP="00F6550E">
      <w:pPr>
        <w:pBdr>
          <w:top w:val="single" w:sz="4" w:space="1" w:color="auto"/>
          <w:bottom w:val="single" w:sz="4" w:space="1" w:color="auto"/>
        </w:pBdr>
        <w:jc w:val="center"/>
        <w:rPr>
          <w:ins w:id="16" w:author="Elizabeth Ingraham" w:date="2015-07-19T16:22:00Z"/>
          <w:sz w:val="22"/>
        </w:rPr>
      </w:pPr>
      <w:ins w:id="17" w:author="Elizabeth Ingraham" w:date="2015-07-19T16:22:00Z">
        <w:r w:rsidRPr="00E15E25">
          <w:rPr>
            <w:rStyle w:val="Hyperlink"/>
            <w:sz w:val="22"/>
          </w:rPr>
          <w:t xml:space="preserve">READ MORE </w:t>
        </w:r>
      </w:ins>
    </w:p>
    <w:p w14:paraId="362700D0" w14:textId="5AF44B4E" w:rsidR="000B0E4F" w:rsidRPr="000B0E4F" w:rsidRDefault="000B0E4F">
      <w:proofErr w:type="gramStart"/>
      <w:r w:rsidRPr="000B0E4F">
        <w:rPr>
          <w:rFonts w:ascii="Calibri Bold" w:hAnsi="Calibri Bold"/>
        </w:rPr>
        <w:t>Reflection 1 [5 points].</w:t>
      </w:r>
      <w:proofErr w:type="gramEnd"/>
      <w:r w:rsidRPr="000B0E4F">
        <w:t xml:space="preserve"> </w:t>
      </w:r>
      <w:r w:rsidR="0091569B">
        <w:t xml:space="preserve">  These instructions to draw patterns are essentially steps of an algorithm.  </w:t>
      </w:r>
      <w:r w:rsidR="008A5A72">
        <w:t xml:space="preserve">Do you see parts of all these algorithms (including those of the other groups) that are common (i.e., creating the same shape or same combination of line segments)?  If yes, please highlight them here.  If no, please explain.  </w:t>
      </w:r>
    </w:p>
    <w:p w14:paraId="4F2CD7FB" w14:textId="1314E9E3" w:rsidR="000B0E4F" w:rsidRPr="000B0E4F" w:rsidRDefault="000B0E4F">
      <w:proofErr w:type="gramStart"/>
      <w:r w:rsidRPr="000B0E4F">
        <w:rPr>
          <w:rFonts w:ascii="Calibri Bold" w:hAnsi="Calibri Bold"/>
        </w:rPr>
        <w:t>Reflection 2 [5 points].</w:t>
      </w:r>
      <w:proofErr w:type="gramEnd"/>
      <w:r w:rsidRPr="000B0E4F">
        <w:t xml:space="preserve"> </w:t>
      </w:r>
      <w:r w:rsidR="008A5A72">
        <w:t xml:space="preserve">  Again, these instructions to draw patterns are essentially steps of an algorithm.  Do you see parts of your pattern repeated in other groups’ patterns?  You should.  Please identify at least one part that consists of more than four segments.  Is this part achieved using the same “sequence of steps” in other groups’ instructions?  Likely it is not.  Please explain why different groups designed their instructions differently for the same common sub-pattern.</w:t>
      </w:r>
    </w:p>
    <w:p w14:paraId="0666A3C9" w14:textId="77777777" w:rsidR="000B0E4F" w:rsidRPr="000B0E4F" w:rsidRDefault="000B0E4F">
      <w:pPr>
        <w:pStyle w:val="Heading1A"/>
        <w:rPr>
          <w:szCs w:val="24"/>
        </w:rPr>
      </w:pPr>
      <w:r w:rsidRPr="000B0E4F">
        <w:rPr>
          <w:szCs w:val="24"/>
        </w:rPr>
        <w:t>Deadlines and Hand-In</w:t>
      </w:r>
    </w:p>
    <w:p w14:paraId="2AA60334" w14:textId="71F84A90" w:rsidR="000B0E4F" w:rsidRPr="000B0E4F" w:rsidRDefault="000B0E4F">
      <w:r w:rsidRPr="000B0E4F">
        <w:rPr>
          <w:rFonts w:ascii="Calibri Bold" w:hAnsi="Calibri Bold"/>
        </w:rPr>
        <w:t>Week 1 Deadline – [</w:t>
      </w:r>
      <w:r w:rsidR="00BE2260">
        <w:rPr>
          <w:rFonts w:ascii="Calibri Bold" w:hAnsi="Calibri Bold"/>
        </w:rPr>
        <w:t>XXX, 11:59 p.m.</w:t>
      </w:r>
      <w:r w:rsidRPr="000B0E4F">
        <w:rPr>
          <w:rFonts w:ascii="Calibri Bold" w:hAnsi="Calibri Bold"/>
        </w:rPr>
        <w:t>]:</w:t>
      </w:r>
      <w:r w:rsidRPr="000B0E4F">
        <w:t xml:space="preserve"> You should have completed </w:t>
      </w:r>
      <w:r w:rsidR="006810E1">
        <w:t xml:space="preserve">creating your base </w:t>
      </w:r>
      <w:r w:rsidR="00110C4F">
        <w:t xml:space="preserve">pattern </w:t>
      </w:r>
      <w:r w:rsidR="006810E1">
        <w:t xml:space="preserve">and have posted the written instructions for generating it to </w:t>
      </w:r>
      <w:r w:rsidRPr="000B0E4F">
        <w:t>your wiki page.</w:t>
      </w:r>
      <w:r w:rsidR="006810E1">
        <w:t xml:space="preserve"> You should have attempted to follow the instructions of other groups and posted your drawn solution</w:t>
      </w:r>
      <w:r w:rsidR="008E4CE2">
        <w:t>s</w:t>
      </w:r>
      <w:r w:rsidR="006810E1">
        <w:t xml:space="preserve"> to their wiki page</w:t>
      </w:r>
      <w:r w:rsidR="008E4CE2">
        <w:t>s</w:t>
      </w:r>
      <w:r w:rsidR="006810E1">
        <w:t>.</w:t>
      </w:r>
    </w:p>
    <w:p w14:paraId="3DD5A9AC" w14:textId="5D5175EA" w:rsidR="000B0E4F" w:rsidRPr="000B0E4F" w:rsidRDefault="000B0E4F">
      <w:r w:rsidRPr="000B0E4F">
        <w:rPr>
          <w:rFonts w:ascii="Calibri Bold" w:hAnsi="Calibri Bold"/>
        </w:rPr>
        <w:t>Week 2 Deadline – [</w:t>
      </w:r>
      <w:r w:rsidR="00BE2260">
        <w:rPr>
          <w:rFonts w:ascii="Calibri Bold" w:hAnsi="Calibri Bold"/>
        </w:rPr>
        <w:t>XXX, 11:59 p.m.</w:t>
      </w:r>
      <w:r w:rsidRPr="000B0E4F">
        <w:rPr>
          <w:rFonts w:ascii="Calibri Bold" w:hAnsi="Calibri Bold"/>
        </w:rPr>
        <w:t>]:</w:t>
      </w:r>
      <w:r w:rsidRPr="000B0E4F">
        <w:t xml:space="preserve"> Your analysis and reflection responses are due by the Week 2 deadline above. These responses should be posted to your wiki page just below the description of the object.</w:t>
      </w:r>
    </w:p>
    <w:p w14:paraId="672F471A" w14:textId="77777777" w:rsidR="00F6550E" w:rsidRPr="005819C6" w:rsidRDefault="00F6550E" w:rsidP="00F6550E">
      <w:pPr>
        <w:pBdr>
          <w:top w:val="single" w:sz="4" w:space="1" w:color="auto"/>
          <w:bottom w:val="single" w:sz="4" w:space="1" w:color="auto"/>
        </w:pBdr>
        <w:jc w:val="center"/>
        <w:rPr>
          <w:ins w:id="18" w:author="Elizabeth Ingraham" w:date="2015-07-19T16:22:00Z"/>
          <w:sz w:val="22"/>
        </w:rPr>
      </w:pPr>
      <w:bookmarkStart w:id="19" w:name="OLE_LINK12"/>
      <w:bookmarkEnd w:id="19"/>
      <w:ins w:id="20" w:author="Elizabeth Ingraham" w:date="2015-07-19T16:22:00Z">
        <w:r w:rsidRPr="00E15E25">
          <w:rPr>
            <w:rStyle w:val="Hyperlink"/>
            <w:sz w:val="22"/>
          </w:rPr>
          <w:t xml:space="preserve">READ MORE </w:t>
        </w:r>
      </w:ins>
    </w:p>
    <w:p w14:paraId="1579520D" w14:textId="77777777" w:rsidR="000B0E4F" w:rsidRPr="008058D5" w:rsidRDefault="000B0E4F" w:rsidP="00CB087F">
      <w:pPr>
        <w:pStyle w:val="Title"/>
      </w:pPr>
      <w:r w:rsidRPr="008058D5">
        <w:lastRenderedPageBreak/>
        <w:t>Appendix A. Examples of Traditional Quilts</w:t>
      </w:r>
    </w:p>
    <w:p w14:paraId="6A4D7D62" w14:textId="77777777" w:rsidR="005135EC" w:rsidRPr="005135EC" w:rsidRDefault="005135EC" w:rsidP="005135EC"/>
    <w:tbl>
      <w:tblPr>
        <w:tblStyle w:val="TableGrid"/>
        <w:tblW w:w="0" w:type="auto"/>
        <w:jc w:val="center"/>
        <w:tblLook w:val="04A0" w:firstRow="1" w:lastRow="0" w:firstColumn="1" w:lastColumn="0" w:noHBand="0" w:noVBand="1"/>
      </w:tblPr>
      <w:tblGrid>
        <w:gridCol w:w="3192"/>
        <w:gridCol w:w="3192"/>
        <w:gridCol w:w="3192"/>
      </w:tblGrid>
      <w:tr w:rsidR="005135EC" w14:paraId="08257E48" w14:textId="77777777" w:rsidTr="005135EC">
        <w:trPr>
          <w:jc w:val="center"/>
        </w:trPr>
        <w:tc>
          <w:tcPr>
            <w:tcW w:w="3192" w:type="dxa"/>
            <w:vAlign w:val="center"/>
          </w:tcPr>
          <w:p w14:paraId="39D00F70" w14:textId="77777777" w:rsidR="000B0E4F" w:rsidRDefault="009D60E7">
            <w:r>
              <w:rPr>
                <w:noProof/>
              </w:rPr>
              <w:drawing>
                <wp:inline distT="0" distB="0" distL="0" distR="0" wp14:anchorId="1C31C83C" wp14:editId="3CDB7778">
                  <wp:extent cx="1836420" cy="1836420"/>
                  <wp:effectExtent l="0" t="0" r="0" b="0"/>
                  <wp:docPr id="6" name="Picture 6" descr="flying ge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ying gee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inline>
              </w:drawing>
            </w:r>
          </w:p>
        </w:tc>
        <w:tc>
          <w:tcPr>
            <w:tcW w:w="3192" w:type="dxa"/>
            <w:vAlign w:val="center"/>
          </w:tcPr>
          <w:p w14:paraId="7DED18AC" w14:textId="77777777" w:rsidR="000B0E4F" w:rsidRDefault="009D60E7">
            <w:r>
              <w:rPr>
                <w:noProof/>
              </w:rPr>
              <w:drawing>
                <wp:inline distT="0" distB="0" distL="0" distR="0" wp14:anchorId="4A830FFC" wp14:editId="210904C6">
                  <wp:extent cx="1844040" cy="1844040"/>
                  <wp:effectExtent l="0" t="0" r="10160" b="10160"/>
                  <wp:docPr id="7" name="Picture 7" descr="blue white squares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 white squares cr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1844040" cy="1844040"/>
                          </a:xfrm>
                          <a:prstGeom prst="rect">
                            <a:avLst/>
                          </a:prstGeom>
                          <a:noFill/>
                          <a:ln>
                            <a:noFill/>
                          </a:ln>
                        </pic:spPr>
                      </pic:pic>
                    </a:graphicData>
                  </a:graphic>
                </wp:inline>
              </w:drawing>
            </w:r>
          </w:p>
        </w:tc>
        <w:tc>
          <w:tcPr>
            <w:tcW w:w="3192" w:type="dxa"/>
            <w:vAlign w:val="center"/>
          </w:tcPr>
          <w:p w14:paraId="0BD86849" w14:textId="77777777" w:rsidR="000B0E4F" w:rsidRDefault="009D60E7">
            <w:r>
              <w:rPr>
                <w:noProof/>
              </w:rPr>
              <w:drawing>
                <wp:inline distT="0" distB="0" distL="0" distR="0" wp14:anchorId="7208EBAE" wp14:editId="5B46648D">
                  <wp:extent cx="1836420" cy="1836420"/>
                  <wp:effectExtent l="0" t="0" r="0" b="0"/>
                  <wp:docPr id="8" name="Picture 8" descr="log ca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 cab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1836420" cy="1836420"/>
                          </a:xfrm>
                          <a:prstGeom prst="rect">
                            <a:avLst/>
                          </a:prstGeom>
                          <a:noFill/>
                          <a:ln>
                            <a:noFill/>
                          </a:ln>
                        </pic:spPr>
                      </pic:pic>
                    </a:graphicData>
                  </a:graphic>
                </wp:inline>
              </w:drawing>
            </w:r>
          </w:p>
        </w:tc>
      </w:tr>
    </w:tbl>
    <w:p w14:paraId="216A47C1" w14:textId="77777777" w:rsidR="000B0E4F" w:rsidRPr="000B0E4F" w:rsidRDefault="000B0E4F"/>
    <w:p w14:paraId="054F886A" w14:textId="77777777" w:rsidR="000B0E4F" w:rsidRPr="000B0E4F" w:rsidRDefault="000B0E4F"/>
    <w:p w14:paraId="1BC79EBE" w14:textId="2925F158" w:rsidR="00F6550E" w:rsidRPr="005819C6" w:rsidRDefault="00F6550E" w:rsidP="00F6550E">
      <w:pPr>
        <w:pBdr>
          <w:top w:val="single" w:sz="4" w:space="1" w:color="auto"/>
          <w:bottom w:val="single" w:sz="4" w:space="1" w:color="auto"/>
        </w:pBdr>
        <w:jc w:val="center"/>
        <w:rPr>
          <w:ins w:id="21" w:author="Elizabeth Ingraham" w:date="2015-07-19T16:22:00Z"/>
          <w:sz w:val="22"/>
        </w:rPr>
      </w:pPr>
      <w:ins w:id="22" w:author="Elizabeth Ingraham" w:date="2015-07-19T16:22:00Z">
        <w:r>
          <w:rPr>
            <w:rStyle w:val="Hyperlink"/>
            <w:sz w:val="22"/>
          </w:rPr>
          <w:t>END OF EXERCISE</w:t>
        </w:r>
      </w:ins>
    </w:p>
    <w:p w14:paraId="5731010E" w14:textId="77777777" w:rsidR="000B0E4F" w:rsidRPr="000B0E4F" w:rsidRDefault="000B0E4F">
      <w:pPr>
        <w:rPr>
          <w:rFonts w:ascii="Times New Roman" w:eastAsia="Times New Roman" w:hAnsi="Times New Roman"/>
          <w:color w:val="auto"/>
          <w:lang w:bidi="x-none"/>
        </w:rPr>
      </w:pPr>
    </w:p>
    <w:sectPr w:rsidR="000B0E4F" w:rsidRPr="000B0E4F">
      <w:headerReference w:type="even" r:id="rId15"/>
      <w:headerReference w:type="default" r:id="rId16"/>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FEF8D" w14:textId="77777777" w:rsidR="00497001" w:rsidRDefault="00497001">
      <w:pPr>
        <w:spacing w:after="0" w:line="240" w:lineRule="auto"/>
      </w:pPr>
      <w:r>
        <w:separator/>
      </w:r>
    </w:p>
  </w:endnote>
  <w:endnote w:type="continuationSeparator" w:id="0">
    <w:p w14:paraId="6C6FBB86" w14:textId="77777777" w:rsidR="00497001" w:rsidRDefault="0049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Bold">
    <w:panose1 w:val="020F07020304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0B607" w14:textId="77777777" w:rsidR="00761076" w:rsidRDefault="00761076">
    <w:pPr>
      <w:pStyle w:val="Footer1"/>
      <w:tabs>
        <w:tab w:val="clear" w:pos="9360"/>
        <w:tab w:val="right" w:pos="9340"/>
      </w:tabs>
      <w:jc w:val="center"/>
    </w:pPr>
    <w:r>
      <w:fldChar w:fldCharType="begin"/>
    </w:r>
    <w:r>
      <w:instrText xml:space="preserve"> PAGE </w:instrText>
    </w:r>
    <w:r>
      <w:fldChar w:fldCharType="separate"/>
    </w:r>
    <w:r w:rsidR="00346388">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122FC" w14:textId="77777777" w:rsidR="00761076" w:rsidRDefault="00761076">
    <w:pPr>
      <w:pStyle w:val="Footer1"/>
      <w:tabs>
        <w:tab w:val="clear" w:pos="9360"/>
        <w:tab w:val="right" w:pos="9340"/>
      </w:tabs>
      <w:jc w:val="center"/>
    </w:pPr>
    <w:r>
      <w:fldChar w:fldCharType="begin"/>
    </w:r>
    <w:r>
      <w:instrText xml:space="preserve"> PAGE </w:instrText>
    </w:r>
    <w:r>
      <w:fldChar w:fldCharType="separate"/>
    </w:r>
    <w:r w:rsidR="0034638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6281C" w14:textId="77777777" w:rsidR="00497001" w:rsidRDefault="00497001">
      <w:pPr>
        <w:spacing w:after="0" w:line="240" w:lineRule="auto"/>
      </w:pPr>
      <w:r>
        <w:separator/>
      </w:r>
    </w:p>
  </w:footnote>
  <w:footnote w:type="continuationSeparator" w:id="0">
    <w:p w14:paraId="44410DEF" w14:textId="77777777" w:rsidR="00497001" w:rsidRDefault="004970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2F96F" w14:textId="77777777" w:rsidR="00761076" w:rsidRDefault="00761076">
    <w:pPr>
      <w:pStyle w:val="FreeForm"/>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4859B" w14:textId="77777777" w:rsidR="00761076" w:rsidRDefault="00761076">
    <w:pPr>
      <w:pStyle w:val="FreeForm"/>
      <w:rPr>
        <w:rFonts w:ascii="Times New Roman" w:eastAsia="Times New Roman" w:hAnsi="Times New Roman"/>
        <w:color w:val="auto"/>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B628C1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start w:val="1"/>
      <w:numFmt w:val="bullet"/>
      <w:suff w:val="nothing"/>
      <w:lvlText w:val="•"/>
      <w:lvlJc w:val="left"/>
      <w:pPr>
        <w:ind w:left="0" w:firstLine="5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280"/>
      </w:pPr>
      <w:rPr>
        <w:rFonts w:hint="default"/>
        <w:color w:val="000000"/>
        <w:position w:val="0"/>
        <w:sz w:val="24"/>
      </w:rPr>
    </w:lvl>
    <w:lvl w:ilvl="2">
      <w:start w:val="1"/>
      <w:numFmt w:val="lowerRoman"/>
      <w:lvlText w:val="%3."/>
      <w:lvlJc w:val="left"/>
      <w:pPr>
        <w:tabs>
          <w:tab w:val="num" w:pos="360"/>
        </w:tabs>
        <w:ind w:left="360" w:firstLine="2000"/>
      </w:pPr>
      <w:rPr>
        <w:rFonts w:hint="default"/>
        <w:color w:val="000000"/>
        <w:position w:val="0"/>
        <w:sz w:val="24"/>
      </w:rPr>
    </w:lvl>
    <w:lvl w:ilvl="3">
      <w:start w:val="1"/>
      <w:numFmt w:val="decimal"/>
      <w:isLgl/>
      <w:lvlText w:val="%4."/>
      <w:lvlJc w:val="left"/>
      <w:pPr>
        <w:tabs>
          <w:tab w:val="num" w:pos="360"/>
        </w:tabs>
        <w:ind w:left="360" w:firstLine="2720"/>
      </w:pPr>
      <w:rPr>
        <w:rFonts w:hint="default"/>
        <w:color w:val="000000"/>
        <w:position w:val="0"/>
        <w:sz w:val="24"/>
      </w:rPr>
    </w:lvl>
    <w:lvl w:ilvl="4">
      <w:start w:val="1"/>
      <w:numFmt w:val="lowerLetter"/>
      <w:lvlText w:val="%5."/>
      <w:lvlJc w:val="left"/>
      <w:pPr>
        <w:tabs>
          <w:tab w:val="num" w:pos="360"/>
        </w:tabs>
        <w:ind w:left="360" w:firstLine="3440"/>
      </w:pPr>
      <w:rPr>
        <w:rFonts w:hint="default"/>
        <w:color w:val="000000"/>
        <w:position w:val="0"/>
        <w:sz w:val="24"/>
      </w:rPr>
    </w:lvl>
    <w:lvl w:ilvl="5">
      <w:start w:val="1"/>
      <w:numFmt w:val="lowerRoman"/>
      <w:lvlText w:val="%6."/>
      <w:lvlJc w:val="left"/>
      <w:pPr>
        <w:tabs>
          <w:tab w:val="num" w:pos="360"/>
        </w:tabs>
        <w:ind w:left="360" w:firstLine="4160"/>
      </w:pPr>
      <w:rPr>
        <w:rFonts w:hint="default"/>
        <w:color w:val="000000"/>
        <w:position w:val="0"/>
        <w:sz w:val="24"/>
      </w:rPr>
    </w:lvl>
    <w:lvl w:ilvl="6">
      <w:start w:val="1"/>
      <w:numFmt w:val="decimal"/>
      <w:isLgl/>
      <w:lvlText w:val="%7."/>
      <w:lvlJc w:val="left"/>
      <w:pPr>
        <w:tabs>
          <w:tab w:val="num" w:pos="360"/>
        </w:tabs>
        <w:ind w:left="360" w:firstLine="4880"/>
      </w:pPr>
      <w:rPr>
        <w:rFonts w:hint="default"/>
        <w:color w:val="000000"/>
        <w:position w:val="0"/>
        <w:sz w:val="24"/>
      </w:rPr>
    </w:lvl>
    <w:lvl w:ilvl="7">
      <w:start w:val="1"/>
      <w:numFmt w:val="lowerLetter"/>
      <w:lvlText w:val="%8."/>
      <w:lvlJc w:val="left"/>
      <w:pPr>
        <w:tabs>
          <w:tab w:val="num" w:pos="360"/>
        </w:tabs>
        <w:ind w:left="360" w:firstLine="5600"/>
      </w:pPr>
      <w:rPr>
        <w:rFonts w:hint="default"/>
        <w:color w:val="000000"/>
        <w:position w:val="0"/>
        <w:sz w:val="24"/>
      </w:rPr>
    </w:lvl>
    <w:lvl w:ilvl="8">
      <w:start w:val="1"/>
      <w:numFmt w:val="lowerRoman"/>
      <w:lvlText w:val="%9."/>
      <w:lvlJc w:val="left"/>
      <w:pPr>
        <w:tabs>
          <w:tab w:val="num" w:pos="360"/>
        </w:tabs>
        <w:ind w:left="360" w:firstLine="6320"/>
      </w:pPr>
      <w:rPr>
        <w:rFonts w:hint="default"/>
        <w:color w:val="000000"/>
        <w:position w:val="0"/>
        <w:sz w:val="24"/>
      </w:rPr>
    </w:lvl>
  </w:abstractNum>
  <w:abstractNum w:abstractNumId="5">
    <w:nsid w:val="080D0455"/>
    <w:multiLevelType w:val="multilevel"/>
    <w:tmpl w:val="AE34B1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2"/>
        <w:szCs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89F786D"/>
    <w:multiLevelType w:val="hybridMultilevel"/>
    <w:tmpl w:val="0D0A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A3956"/>
    <w:multiLevelType w:val="hybridMultilevel"/>
    <w:tmpl w:val="AE34B13A"/>
    <w:lvl w:ilvl="0" w:tplc="04090001">
      <w:start w:val="1"/>
      <w:numFmt w:val="bullet"/>
      <w:lvlText w:val=""/>
      <w:lvlJc w:val="left"/>
      <w:pPr>
        <w:ind w:left="720" w:hanging="360"/>
      </w:pPr>
      <w:rPr>
        <w:rFonts w:ascii="Symbol" w:hAnsi="Symbol" w:hint="default"/>
      </w:rPr>
    </w:lvl>
    <w:lvl w:ilvl="1" w:tplc="6A1E9EA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AC4"/>
    <w:rsid w:val="00053362"/>
    <w:rsid w:val="000830B5"/>
    <w:rsid w:val="000B0E4F"/>
    <w:rsid w:val="00110C4F"/>
    <w:rsid w:val="00156EE9"/>
    <w:rsid w:val="00185940"/>
    <w:rsid w:val="00197A2A"/>
    <w:rsid w:val="0020639F"/>
    <w:rsid w:val="00233910"/>
    <w:rsid w:val="0024152A"/>
    <w:rsid w:val="0025355B"/>
    <w:rsid w:val="002739C8"/>
    <w:rsid w:val="002B51D9"/>
    <w:rsid w:val="00310D78"/>
    <w:rsid w:val="00332B5B"/>
    <w:rsid w:val="00346388"/>
    <w:rsid w:val="00350105"/>
    <w:rsid w:val="0035349A"/>
    <w:rsid w:val="00366A5B"/>
    <w:rsid w:val="00367814"/>
    <w:rsid w:val="003705C0"/>
    <w:rsid w:val="003757B1"/>
    <w:rsid w:val="00435CAB"/>
    <w:rsid w:val="004534C3"/>
    <w:rsid w:val="00460C00"/>
    <w:rsid w:val="004834B7"/>
    <w:rsid w:val="004843C4"/>
    <w:rsid w:val="00497001"/>
    <w:rsid w:val="00497B73"/>
    <w:rsid w:val="004D432C"/>
    <w:rsid w:val="004F27C2"/>
    <w:rsid w:val="005135EC"/>
    <w:rsid w:val="006000C8"/>
    <w:rsid w:val="00600B4E"/>
    <w:rsid w:val="00665E39"/>
    <w:rsid w:val="006810E1"/>
    <w:rsid w:val="006B2B87"/>
    <w:rsid w:val="006D5D6B"/>
    <w:rsid w:val="007072C6"/>
    <w:rsid w:val="00725A38"/>
    <w:rsid w:val="00761076"/>
    <w:rsid w:val="0076381A"/>
    <w:rsid w:val="0077025D"/>
    <w:rsid w:val="00793AC4"/>
    <w:rsid w:val="007B7F9A"/>
    <w:rsid w:val="007C1942"/>
    <w:rsid w:val="007E3A8F"/>
    <w:rsid w:val="00801E6D"/>
    <w:rsid w:val="008058D5"/>
    <w:rsid w:val="00856E9B"/>
    <w:rsid w:val="008A5A72"/>
    <w:rsid w:val="008E383E"/>
    <w:rsid w:val="008E4CE2"/>
    <w:rsid w:val="008E634F"/>
    <w:rsid w:val="0091569B"/>
    <w:rsid w:val="00962B1E"/>
    <w:rsid w:val="009A1632"/>
    <w:rsid w:val="009B6DE5"/>
    <w:rsid w:val="009D60E7"/>
    <w:rsid w:val="00A05D61"/>
    <w:rsid w:val="00A44405"/>
    <w:rsid w:val="00A47DC7"/>
    <w:rsid w:val="00A53066"/>
    <w:rsid w:val="00A9173C"/>
    <w:rsid w:val="00AC566C"/>
    <w:rsid w:val="00AC78B6"/>
    <w:rsid w:val="00B429B3"/>
    <w:rsid w:val="00B87AEC"/>
    <w:rsid w:val="00B945C2"/>
    <w:rsid w:val="00BE2260"/>
    <w:rsid w:val="00BF47B1"/>
    <w:rsid w:val="00C048A4"/>
    <w:rsid w:val="00C81E24"/>
    <w:rsid w:val="00CB087F"/>
    <w:rsid w:val="00CC279B"/>
    <w:rsid w:val="00D36B42"/>
    <w:rsid w:val="00D71250"/>
    <w:rsid w:val="00DA37ED"/>
    <w:rsid w:val="00DD1F39"/>
    <w:rsid w:val="00DF136A"/>
    <w:rsid w:val="00E21784"/>
    <w:rsid w:val="00E401A5"/>
    <w:rsid w:val="00E4142D"/>
    <w:rsid w:val="00E600DF"/>
    <w:rsid w:val="00E82ED7"/>
    <w:rsid w:val="00ED3F0A"/>
    <w:rsid w:val="00EF1C02"/>
    <w:rsid w:val="00EF4875"/>
    <w:rsid w:val="00F65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BDB62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caption" w:qFormat="1"/>
    <w:lsdException w:name="annotation reference" w:uiPriority="99"/>
    <w:lsdException w:name="List Number 2" w:semiHidden="0" w:unhideWhenUsed="0"/>
    <w:lsdException w:name="List Number 5" w:semiHidden="0" w:unhideWhenUsed="0"/>
    <w:lsdException w:name="Title" w:semiHidden="0" w:uiPriority="1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200" w:line="276" w:lineRule="auto"/>
    </w:pPr>
    <w:rPr>
      <w:rFonts w:ascii="Calibri" w:eastAsia="ヒラギノ角ゴ Pro W3" w:hAnsi="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Cambria" w:eastAsia="ヒラギノ角ゴ Pro W3" w:hAnsi="Cambria"/>
      <w:color w:val="000000"/>
    </w:rPr>
  </w:style>
  <w:style w:type="paragraph" w:customStyle="1" w:styleId="Footer1">
    <w:name w:val="Footer1"/>
    <w:pPr>
      <w:tabs>
        <w:tab w:val="center" w:pos="4680"/>
        <w:tab w:val="right" w:pos="9360"/>
      </w:tabs>
    </w:pPr>
    <w:rPr>
      <w:rFonts w:ascii="Calibri" w:eastAsia="ヒラギノ角ゴ Pro W3" w:hAnsi="Calibri"/>
      <w:color w:val="000000"/>
      <w:sz w:val="24"/>
    </w:rPr>
  </w:style>
  <w:style w:type="paragraph" w:customStyle="1" w:styleId="TitleA">
    <w:name w:val="Title A"/>
    <w:next w:val="Normal"/>
    <w:pPr>
      <w:spacing w:after="200"/>
    </w:pPr>
    <w:rPr>
      <w:rFonts w:ascii="Calibri Bold" w:eastAsia="ヒラギノ角ゴ Pro W3" w:hAnsi="Calibri Bold"/>
      <w:smallCaps/>
      <w:color w:val="000000"/>
      <w:sz w:val="36"/>
    </w:rPr>
  </w:style>
  <w:style w:type="paragraph" w:customStyle="1" w:styleId="Heading1A">
    <w:name w:val="Heading 1 A"/>
    <w:next w:val="Normal"/>
    <w:pPr>
      <w:pBdr>
        <w:top w:val="single" w:sz="4" w:space="0" w:color="000000"/>
        <w:left w:val="single" w:sz="4" w:space="0" w:color="000000"/>
        <w:bottom w:val="single" w:sz="4" w:space="0" w:color="000000"/>
        <w:right w:val="single" w:sz="4" w:space="0" w:color="000000"/>
      </w:pBdr>
      <w:spacing w:before="300" w:after="40" w:line="276" w:lineRule="auto"/>
      <w:outlineLvl w:val="0"/>
    </w:pPr>
    <w:rPr>
      <w:rFonts w:ascii="Calibri Bold" w:eastAsia="ヒラギノ角ゴ Pro W3" w:hAnsi="Calibri Bold"/>
      <w:smallCaps/>
      <w:color w:val="000000"/>
      <w:spacing w:val="5"/>
      <w:sz w:val="24"/>
    </w:rPr>
  </w:style>
  <w:style w:type="paragraph" w:styleId="ListParagraph">
    <w:name w:val="List Paragraph"/>
    <w:uiPriority w:val="34"/>
    <w:qFormat/>
    <w:pPr>
      <w:spacing w:after="200" w:line="276" w:lineRule="auto"/>
      <w:ind w:left="720"/>
    </w:pPr>
    <w:rPr>
      <w:rFonts w:ascii="Calibri" w:eastAsia="ヒラギノ角ゴ Pro W3" w:hAnsi="Calibri"/>
      <w:color w:val="000000"/>
      <w:sz w:val="24"/>
    </w:rPr>
  </w:style>
  <w:style w:type="numbering" w:customStyle="1" w:styleId="List1">
    <w:name w:val="List 1"/>
  </w:style>
  <w:style w:type="character" w:customStyle="1" w:styleId="EmphasisA">
    <w:name w:val="Emphasis A"/>
    <w:rPr>
      <w:rFonts w:ascii="Lucida Grande" w:eastAsia="ヒラギノ角ゴ Pro W3" w:hAnsi="Lucida Grande"/>
      <w:b/>
      <w:i w:val="0"/>
      <w:color w:val="000000"/>
      <w:spacing w:val="10"/>
      <w:sz w:val="20"/>
    </w:rPr>
  </w:style>
  <w:style w:type="paragraph" w:customStyle="1" w:styleId="Heading3A">
    <w:name w:val="Heading 3 A"/>
    <w:next w:val="Normal"/>
    <w:pPr>
      <w:spacing w:line="276" w:lineRule="auto"/>
      <w:outlineLvl w:val="2"/>
    </w:pPr>
    <w:rPr>
      <w:rFonts w:ascii="Calibri Bold" w:eastAsia="ヒラギノ角ゴ Pro W3" w:hAnsi="Calibri Bold"/>
      <w:smallCaps/>
      <w:color w:val="000000"/>
      <w:spacing w:val="5"/>
      <w:sz w:val="24"/>
    </w:rPr>
  </w:style>
  <w:style w:type="numbering" w:customStyle="1" w:styleId="List21">
    <w:name w:val="List 21"/>
  </w:style>
  <w:style w:type="paragraph" w:styleId="NoSpacing">
    <w:name w:val="No Spacing"/>
    <w:qFormat/>
    <w:rPr>
      <w:rFonts w:ascii="Calibri" w:eastAsia="ヒラギノ角ゴ Pro W3" w:hAnsi="Calibri"/>
      <w:color w:val="000000"/>
      <w:sz w:val="24"/>
    </w:rPr>
  </w:style>
  <w:style w:type="paragraph" w:customStyle="1" w:styleId="CommentText1">
    <w:name w:val="Comment Text1"/>
    <w:pPr>
      <w:spacing w:after="200"/>
    </w:pPr>
    <w:rPr>
      <w:rFonts w:ascii="Calibri" w:eastAsia="ヒラギノ角ゴ Pro W3" w:hAnsi="Calibri"/>
      <w:color w:val="000000"/>
    </w:rPr>
  </w:style>
  <w:style w:type="paragraph" w:styleId="BalloonText">
    <w:name w:val="Balloon Text"/>
    <w:basedOn w:val="Normal"/>
    <w:link w:val="BalloonTextChar"/>
    <w:locked/>
    <w:rsid w:val="00793A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93AC4"/>
    <w:rPr>
      <w:rFonts w:ascii="Lucida Grande" w:eastAsia="ヒラギノ角ゴ Pro W3" w:hAnsi="Lucida Grande" w:cs="Lucida Grande"/>
      <w:color w:val="000000"/>
      <w:sz w:val="18"/>
      <w:szCs w:val="18"/>
    </w:rPr>
  </w:style>
  <w:style w:type="table" w:styleId="TableGrid">
    <w:name w:val="Table Grid"/>
    <w:basedOn w:val="TableNormal"/>
    <w:locked/>
    <w:rsid w:val="000B0E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locked/>
    <w:rsid w:val="007072C6"/>
    <w:rPr>
      <w:sz w:val="18"/>
      <w:szCs w:val="18"/>
    </w:rPr>
  </w:style>
  <w:style w:type="paragraph" w:styleId="CommentText">
    <w:name w:val="annotation text"/>
    <w:basedOn w:val="Normal"/>
    <w:link w:val="CommentTextChar"/>
    <w:uiPriority w:val="99"/>
    <w:locked/>
    <w:rsid w:val="007072C6"/>
    <w:pPr>
      <w:spacing w:line="240" w:lineRule="auto"/>
    </w:pPr>
  </w:style>
  <w:style w:type="character" w:customStyle="1" w:styleId="CommentTextChar">
    <w:name w:val="Comment Text Char"/>
    <w:basedOn w:val="DefaultParagraphFont"/>
    <w:link w:val="CommentText"/>
    <w:uiPriority w:val="99"/>
    <w:rsid w:val="007072C6"/>
    <w:rPr>
      <w:rFonts w:ascii="Calibri" w:eastAsia="ヒラギノ角ゴ Pro W3" w:hAnsi="Calibri"/>
      <w:color w:val="000000"/>
      <w:sz w:val="24"/>
      <w:szCs w:val="24"/>
    </w:rPr>
  </w:style>
  <w:style w:type="paragraph" w:styleId="CommentSubject">
    <w:name w:val="annotation subject"/>
    <w:basedOn w:val="CommentText"/>
    <w:next w:val="CommentText"/>
    <w:link w:val="CommentSubjectChar"/>
    <w:locked/>
    <w:rsid w:val="007072C6"/>
    <w:rPr>
      <w:b/>
      <w:bCs/>
      <w:sz w:val="20"/>
      <w:szCs w:val="20"/>
    </w:rPr>
  </w:style>
  <w:style w:type="character" w:customStyle="1" w:styleId="CommentSubjectChar">
    <w:name w:val="Comment Subject Char"/>
    <w:basedOn w:val="CommentTextChar"/>
    <w:link w:val="CommentSubject"/>
    <w:rsid w:val="007072C6"/>
    <w:rPr>
      <w:rFonts w:ascii="Calibri" w:eastAsia="ヒラギノ角ゴ Pro W3" w:hAnsi="Calibri"/>
      <w:b/>
      <w:bCs/>
      <w:color w:val="000000"/>
      <w:sz w:val="24"/>
      <w:szCs w:val="24"/>
    </w:rPr>
  </w:style>
  <w:style w:type="paragraph" w:styleId="Title">
    <w:name w:val="Title"/>
    <w:basedOn w:val="Normal"/>
    <w:next w:val="Normal"/>
    <w:link w:val="TitleChar"/>
    <w:uiPriority w:val="10"/>
    <w:qFormat/>
    <w:locked/>
    <w:rsid w:val="008058D5"/>
    <w:pPr>
      <w:pBdr>
        <w:top w:val="single" w:sz="12" w:space="1" w:color="C0504D"/>
      </w:pBdr>
      <w:spacing w:line="240" w:lineRule="auto"/>
    </w:pPr>
    <w:rPr>
      <w:rFonts w:eastAsia="Times New Roman"/>
      <w:b/>
      <w:smallCaps/>
      <w:color w:val="auto"/>
      <w:sz w:val="36"/>
      <w:szCs w:val="36"/>
    </w:rPr>
  </w:style>
  <w:style w:type="character" w:customStyle="1" w:styleId="TitleChar">
    <w:name w:val="Title Char"/>
    <w:basedOn w:val="DefaultParagraphFont"/>
    <w:link w:val="Title"/>
    <w:uiPriority w:val="10"/>
    <w:rsid w:val="008058D5"/>
    <w:rPr>
      <w:rFonts w:ascii="Calibri" w:hAnsi="Calibri"/>
      <w:b/>
      <w:smallCaps/>
      <w:sz w:val="36"/>
      <w:szCs w:val="36"/>
    </w:rPr>
  </w:style>
  <w:style w:type="paragraph" w:styleId="Revision">
    <w:name w:val="Revision"/>
    <w:hidden/>
    <w:uiPriority w:val="99"/>
    <w:semiHidden/>
    <w:rsid w:val="00497B73"/>
    <w:rPr>
      <w:rFonts w:ascii="Calibri" w:eastAsia="ヒラギノ角ゴ Pro W3" w:hAnsi="Calibri"/>
      <w:color w:val="000000"/>
      <w:sz w:val="24"/>
      <w:szCs w:val="24"/>
    </w:rPr>
  </w:style>
  <w:style w:type="character" w:styleId="Hyperlink">
    <w:name w:val="Hyperlink"/>
    <w:basedOn w:val="DefaultParagraphFont"/>
    <w:uiPriority w:val="99"/>
    <w:unhideWhenUsed/>
    <w:locked/>
    <w:rsid w:val="00F6550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caption" w:qFormat="1"/>
    <w:lsdException w:name="annotation reference" w:uiPriority="99"/>
    <w:lsdException w:name="List Number 2" w:semiHidden="0" w:unhideWhenUsed="0"/>
    <w:lsdException w:name="List Number 5" w:semiHidden="0" w:unhideWhenUsed="0"/>
    <w:lsdException w:name="Title" w:semiHidden="0" w:uiPriority="1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200" w:line="276" w:lineRule="auto"/>
    </w:pPr>
    <w:rPr>
      <w:rFonts w:ascii="Calibri" w:eastAsia="ヒラギノ角ゴ Pro W3" w:hAnsi="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Cambria" w:eastAsia="ヒラギノ角ゴ Pro W3" w:hAnsi="Cambria"/>
      <w:color w:val="000000"/>
    </w:rPr>
  </w:style>
  <w:style w:type="paragraph" w:customStyle="1" w:styleId="Footer1">
    <w:name w:val="Footer1"/>
    <w:pPr>
      <w:tabs>
        <w:tab w:val="center" w:pos="4680"/>
        <w:tab w:val="right" w:pos="9360"/>
      </w:tabs>
    </w:pPr>
    <w:rPr>
      <w:rFonts w:ascii="Calibri" w:eastAsia="ヒラギノ角ゴ Pro W3" w:hAnsi="Calibri"/>
      <w:color w:val="000000"/>
      <w:sz w:val="24"/>
    </w:rPr>
  </w:style>
  <w:style w:type="paragraph" w:customStyle="1" w:styleId="TitleA">
    <w:name w:val="Title A"/>
    <w:next w:val="Normal"/>
    <w:pPr>
      <w:spacing w:after="200"/>
    </w:pPr>
    <w:rPr>
      <w:rFonts w:ascii="Calibri Bold" w:eastAsia="ヒラギノ角ゴ Pro W3" w:hAnsi="Calibri Bold"/>
      <w:smallCaps/>
      <w:color w:val="000000"/>
      <w:sz w:val="36"/>
    </w:rPr>
  </w:style>
  <w:style w:type="paragraph" w:customStyle="1" w:styleId="Heading1A">
    <w:name w:val="Heading 1 A"/>
    <w:next w:val="Normal"/>
    <w:pPr>
      <w:pBdr>
        <w:top w:val="single" w:sz="4" w:space="0" w:color="000000"/>
        <w:left w:val="single" w:sz="4" w:space="0" w:color="000000"/>
        <w:bottom w:val="single" w:sz="4" w:space="0" w:color="000000"/>
        <w:right w:val="single" w:sz="4" w:space="0" w:color="000000"/>
      </w:pBdr>
      <w:spacing w:before="300" w:after="40" w:line="276" w:lineRule="auto"/>
      <w:outlineLvl w:val="0"/>
    </w:pPr>
    <w:rPr>
      <w:rFonts w:ascii="Calibri Bold" w:eastAsia="ヒラギノ角ゴ Pro W3" w:hAnsi="Calibri Bold"/>
      <w:smallCaps/>
      <w:color w:val="000000"/>
      <w:spacing w:val="5"/>
      <w:sz w:val="24"/>
    </w:rPr>
  </w:style>
  <w:style w:type="paragraph" w:styleId="ListParagraph">
    <w:name w:val="List Paragraph"/>
    <w:uiPriority w:val="34"/>
    <w:qFormat/>
    <w:pPr>
      <w:spacing w:after="200" w:line="276" w:lineRule="auto"/>
      <w:ind w:left="720"/>
    </w:pPr>
    <w:rPr>
      <w:rFonts w:ascii="Calibri" w:eastAsia="ヒラギノ角ゴ Pro W3" w:hAnsi="Calibri"/>
      <w:color w:val="000000"/>
      <w:sz w:val="24"/>
    </w:rPr>
  </w:style>
  <w:style w:type="numbering" w:customStyle="1" w:styleId="List1">
    <w:name w:val="List 1"/>
  </w:style>
  <w:style w:type="character" w:customStyle="1" w:styleId="EmphasisA">
    <w:name w:val="Emphasis A"/>
    <w:rPr>
      <w:rFonts w:ascii="Lucida Grande" w:eastAsia="ヒラギノ角ゴ Pro W3" w:hAnsi="Lucida Grande"/>
      <w:b/>
      <w:i w:val="0"/>
      <w:color w:val="000000"/>
      <w:spacing w:val="10"/>
      <w:sz w:val="20"/>
    </w:rPr>
  </w:style>
  <w:style w:type="paragraph" w:customStyle="1" w:styleId="Heading3A">
    <w:name w:val="Heading 3 A"/>
    <w:next w:val="Normal"/>
    <w:pPr>
      <w:spacing w:line="276" w:lineRule="auto"/>
      <w:outlineLvl w:val="2"/>
    </w:pPr>
    <w:rPr>
      <w:rFonts w:ascii="Calibri Bold" w:eastAsia="ヒラギノ角ゴ Pro W3" w:hAnsi="Calibri Bold"/>
      <w:smallCaps/>
      <w:color w:val="000000"/>
      <w:spacing w:val="5"/>
      <w:sz w:val="24"/>
    </w:rPr>
  </w:style>
  <w:style w:type="numbering" w:customStyle="1" w:styleId="List21">
    <w:name w:val="List 21"/>
  </w:style>
  <w:style w:type="paragraph" w:styleId="NoSpacing">
    <w:name w:val="No Spacing"/>
    <w:qFormat/>
    <w:rPr>
      <w:rFonts w:ascii="Calibri" w:eastAsia="ヒラギノ角ゴ Pro W3" w:hAnsi="Calibri"/>
      <w:color w:val="000000"/>
      <w:sz w:val="24"/>
    </w:rPr>
  </w:style>
  <w:style w:type="paragraph" w:customStyle="1" w:styleId="CommentText1">
    <w:name w:val="Comment Text1"/>
    <w:pPr>
      <w:spacing w:after="200"/>
    </w:pPr>
    <w:rPr>
      <w:rFonts w:ascii="Calibri" w:eastAsia="ヒラギノ角ゴ Pro W3" w:hAnsi="Calibri"/>
      <w:color w:val="000000"/>
    </w:rPr>
  </w:style>
  <w:style w:type="paragraph" w:styleId="BalloonText">
    <w:name w:val="Balloon Text"/>
    <w:basedOn w:val="Normal"/>
    <w:link w:val="BalloonTextChar"/>
    <w:locked/>
    <w:rsid w:val="00793A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93AC4"/>
    <w:rPr>
      <w:rFonts w:ascii="Lucida Grande" w:eastAsia="ヒラギノ角ゴ Pro W3" w:hAnsi="Lucida Grande" w:cs="Lucida Grande"/>
      <w:color w:val="000000"/>
      <w:sz w:val="18"/>
      <w:szCs w:val="18"/>
    </w:rPr>
  </w:style>
  <w:style w:type="table" w:styleId="TableGrid">
    <w:name w:val="Table Grid"/>
    <w:basedOn w:val="TableNormal"/>
    <w:locked/>
    <w:rsid w:val="000B0E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locked/>
    <w:rsid w:val="007072C6"/>
    <w:rPr>
      <w:sz w:val="18"/>
      <w:szCs w:val="18"/>
    </w:rPr>
  </w:style>
  <w:style w:type="paragraph" w:styleId="CommentText">
    <w:name w:val="annotation text"/>
    <w:basedOn w:val="Normal"/>
    <w:link w:val="CommentTextChar"/>
    <w:uiPriority w:val="99"/>
    <w:locked/>
    <w:rsid w:val="007072C6"/>
    <w:pPr>
      <w:spacing w:line="240" w:lineRule="auto"/>
    </w:pPr>
  </w:style>
  <w:style w:type="character" w:customStyle="1" w:styleId="CommentTextChar">
    <w:name w:val="Comment Text Char"/>
    <w:basedOn w:val="DefaultParagraphFont"/>
    <w:link w:val="CommentText"/>
    <w:uiPriority w:val="99"/>
    <w:rsid w:val="007072C6"/>
    <w:rPr>
      <w:rFonts w:ascii="Calibri" w:eastAsia="ヒラギノ角ゴ Pro W3" w:hAnsi="Calibri"/>
      <w:color w:val="000000"/>
      <w:sz w:val="24"/>
      <w:szCs w:val="24"/>
    </w:rPr>
  </w:style>
  <w:style w:type="paragraph" w:styleId="CommentSubject">
    <w:name w:val="annotation subject"/>
    <w:basedOn w:val="CommentText"/>
    <w:next w:val="CommentText"/>
    <w:link w:val="CommentSubjectChar"/>
    <w:locked/>
    <w:rsid w:val="007072C6"/>
    <w:rPr>
      <w:b/>
      <w:bCs/>
      <w:sz w:val="20"/>
      <w:szCs w:val="20"/>
    </w:rPr>
  </w:style>
  <w:style w:type="character" w:customStyle="1" w:styleId="CommentSubjectChar">
    <w:name w:val="Comment Subject Char"/>
    <w:basedOn w:val="CommentTextChar"/>
    <w:link w:val="CommentSubject"/>
    <w:rsid w:val="007072C6"/>
    <w:rPr>
      <w:rFonts w:ascii="Calibri" w:eastAsia="ヒラギノ角ゴ Pro W3" w:hAnsi="Calibri"/>
      <w:b/>
      <w:bCs/>
      <w:color w:val="000000"/>
      <w:sz w:val="24"/>
      <w:szCs w:val="24"/>
    </w:rPr>
  </w:style>
  <w:style w:type="paragraph" w:styleId="Title">
    <w:name w:val="Title"/>
    <w:basedOn w:val="Normal"/>
    <w:next w:val="Normal"/>
    <w:link w:val="TitleChar"/>
    <w:uiPriority w:val="10"/>
    <w:qFormat/>
    <w:locked/>
    <w:rsid w:val="008058D5"/>
    <w:pPr>
      <w:pBdr>
        <w:top w:val="single" w:sz="12" w:space="1" w:color="C0504D"/>
      </w:pBdr>
      <w:spacing w:line="240" w:lineRule="auto"/>
    </w:pPr>
    <w:rPr>
      <w:rFonts w:eastAsia="Times New Roman"/>
      <w:b/>
      <w:smallCaps/>
      <w:color w:val="auto"/>
      <w:sz w:val="36"/>
      <w:szCs w:val="36"/>
    </w:rPr>
  </w:style>
  <w:style w:type="character" w:customStyle="1" w:styleId="TitleChar">
    <w:name w:val="Title Char"/>
    <w:basedOn w:val="DefaultParagraphFont"/>
    <w:link w:val="Title"/>
    <w:uiPriority w:val="10"/>
    <w:rsid w:val="008058D5"/>
    <w:rPr>
      <w:rFonts w:ascii="Calibri" w:hAnsi="Calibri"/>
      <w:b/>
      <w:smallCaps/>
      <w:sz w:val="36"/>
      <w:szCs w:val="36"/>
    </w:rPr>
  </w:style>
  <w:style w:type="paragraph" w:styleId="Revision">
    <w:name w:val="Revision"/>
    <w:hidden/>
    <w:uiPriority w:val="99"/>
    <w:semiHidden/>
    <w:rsid w:val="00497B73"/>
    <w:rPr>
      <w:rFonts w:ascii="Calibri" w:eastAsia="ヒラギノ角ゴ Pro W3" w:hAnsi="Calibri"/>
      <w:color w:val="000000"/>
      <w:sz w:val="24"/>
      <w:szCs w:val="24"/>
    </w:rPr>
  </w:style>
  <w:style w:type="character" w:styleId="Hyperlink">
    <w:name w:val="Hyperlink"/>
    <w:basedOn w:val="DefaultParagraphFont"/>
    <w:uiPriority w:val="99"/>
    <w:unhideWhenUsed/>
    <w:locked/>
    <w:rsid w:val="00F65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10.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competech.com/graphpaper/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1153</Words>
  <Characters>6575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Nebraska Lincoln</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Ingraham</dc:creator>
  <cp:lastModifiedBy>Matt Waite</cp:lastModifiedBy>
  <cp:revision>3</cp:revision>
  <dcterms:created xsi:type="dcterms:W3CDTF">2015-09-04T20:59:00Z</dcterms:created>
  <dcterms:modified xsi:type="dcterms:W3CDTF">2015-09-22T14:36:00Z</dcterms:modified>
</cp:coreProperties>
</file>